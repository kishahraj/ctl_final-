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6FE22" w14:textId="77777777" w:rsidR="009173E8" w:rsidRDefault="009173E8" w:rsidP="00EB6FF4">
      <w:pPr>
        <w:pStyle w:val="NoSpacing"/>
        <w:jc w:val="both"/>
        <w:rPr>
          <w:rFonts w:ascii="Times New Roman" w:hAnsi="Times New Roman" w:cs="Times New Roman"/>
          <w:sz w:val="24"/>
          <w:szCs w:val="24"/>
        </w:rPr>
      </w:pPr>
      <w:r w:rsidRPr="00341F61">
        <w:rPr>
          <w:rFonts w:ascii="Times New Roman" w:hAnsi="Times New Roman" w:cs="Times New Roman"/>
          <w:sz w:val="24"/>
          <w:szCs w:val="24"/>
        </w:rPr>
        <w:fldChar w:fldCharType="begin"/>
      </w:r>
      <w:r w:rsidRPr="00341F61">
        <w:rPr>
          <w:rFonts w:ascii="Times New Roman" w:hAnsi="Times New Roman" w:cs="Times New Roman"/>
          <w:sz w:val="24"/>
          <w:szCs w:val="24"/>
        </w:rPr>
        <w:instrText xml:space="preserve"> MERGEFIELD DATE_ </w:instrText>
      </w:r>
      <w:r w:rsidRPr="00341F61">
        <w:rPr>
          <w:rFonts w:ascii="Times New Roman" w:hAnsi="Times New Roman" w:cs="Times New Roman"/>
          <w:sz w:val="24"/>
          <w:szCs w:val="24"/>
        </w:rPr>
        <w:fldChar w:fldCharType="separate"/>
      </w:r>
      <w:r w:rsidRPr="00341F61">
        <w:rPr>
          <w:rFonts w:ascii="Times New Roman" w:hAnsi="Times New Roman" w:cs="Times New Roman"/>
          <w:noProof/>
          <w:sz w:val="24"/>
          <w:szCs w:val="24"/>
        </w:rPr>
        <w:t>«DATE_»</w:t>
      </w:r>
      <w:r w:rsidRPr="00341F61">
        <w:rPr>
          <w:rFonts w:ascii="Times New Roman" w:hAnsi="Times New Roman" w:cs="Times New Roman"/>
          <w:sz w:val="24"/>
          <w:szCs w:val="24"/>
        </w:rPr>
        <w:fldChar w:fldCharType="end"/>
      </w:r>
      <w:bookmarkStart w:id="0" w:name="_GoBack"/>
      <w:bookmarkEnd w:id="0"/>
    </w:p>
    <w:p w14:paraId="598B911A" w14:textId="77777777" w:rsidR="009173E8" w:rsidRDefault="009173E8" w:rsidP="00EB6FF4">
      <w:pPr>
        <w:pStyle w:val="NoSpacing"/>
        <w:jc w:val="both"/>
        <w:rPr>
          <w:rFonts w:ascii="Times New Roman" w:hAnsi="Times New Roman" w:cs="Times New Roman"/>
          <w:sz w:val="24"/>
          <w:szCs w:val="24"/>
        </w:rPr>
      </w:pPr>
    </w:p>
    <w:p w14:paraId="3E5FA783" w14:textId="1B605437" w:rsidR="005B6B5F" w:rsidRDefault="005B6B5F" w:rsidP="00EB6FF4">
      <w:pPr>
        <w:pStyle w:val="NoSpacing"/>
        <w:jc w:val="both"/>
        <w:rPr>
          <w:rFonts w:ascii="Times New Roman" w:hAnsi="Times New Roman" w:cs="Times New Roman"/>
          <w:b/>
          <w:sz w:val="24"/>
          <w:szCs w:val="24"/>
          <w:u w:val="single"/>
        </w:rPr>
      </w:pPr>
      <w:r w:rsidRPr="005B6B5F">
        <w:rPr>
          <w:rFonts w:ascii="Times New Roman" w:hAnsi="Times New Roman" w:cs="Times New Roman"/>
          <w:b/>
          <w:sz w:val="24"/>
          <w:szCs w:val="24"/>
          <w:u w:val="single"/>
        </w:rPr>
        <w:t xml:space="preserve">BY REGISTERED MAIL </w:t>
      </w:r>
    </w:p>
    <w:p w14:paraId="76AA1C89" w14:textId="77777777" w:rsidR="005B6B5F" w:rsidRDefault="005B6B5F" w:rsidP="00EB6FF4">
      <w:pPr>
        <w:pStyle w:val="NoSpacing"/>
        <w:jc w:val="both"/>
        <w:rPr>
          <w:rFonts w:ascii="Times New Roman" w:hAnsi="Times New Roman" w:cs="Times New Roman"/>
          <w:sz w:val="24"/>
          <w:szCs w:val="24"/>
        </w:rPr>
      </w:pPr>
      <w:r>
        <w:rPr>
          <w:rFonts w:ascii="Times New Roman" w:hAnsi="Times New Roman" w:cs="Times New Roman"/>
          <w:sz w:val="24"/>
          <w:szCs w:val="24"/>
        </w:rPr>
        <w:t xml:space="preserve">USCIS Vermont Service Center </w:t>
      </w:r>
    </w:p>
    <w:p w14:paraId="7715ACB3" w14:textId="77777777" w:rsidR="005B6B5F" w:rsidRDefault="005B6B5F" w:rsidP="00EB6FF4">
      <w:pPr>
        <w:pStyle w:val="NoSpacing"/>
        <w:jc w:val="both"/>
        <w:rPr>
          <w:rFonts w:ascii="Times New Roman" w:hAnsi="Times New Roman" w:cs="Times New Roman"/>
          <w:sz w:val="24"/>
          <w:szCs w:val="24"/>
        </w:rPr>
      </w:pPr>
      <w:r>
        <w:rPr>
          <w:rFonts w:ascii="Times New Roman" w:hAnsi="Times New Roman" w:cs="Times New Roman"/>
          <w:sz w:val="24"/>
          <w:szCs w:val="24"/>
        </w:rPr>
        <w:t xml:space="preserve">Attn: Asylum </w:t>
      </w:r>
    </w:p>
    <w:p w14:paraId="158F55D4" w14:textId="77777777" w:rsidR="005B6B5F" w:rsidRDefault="005B6B5F" w:rsidP="00EB6FF4">
      <w:pPr>
        <w:pStyle w:val="NoSpacing"/>
        <w:jc w:val="both"/>
        <w:rPr>
          <w:rFonts w:ascii="Times New Roman" w:hAnsi="Times New Roman" w:cs="Times New Roman"/>
          <w:sz w:val="24"/>
          <w:szCs w:val="24"/>
        </w:rPr>
      </w:pPr>
      <w:r>
        <w:rPr>
          <w:rFonts w:ascii="Times New Roman" w:hAnsi="Times New Roman" w:cs="Times New Roman"/>
          <w:sz w:val="24"/>
          <w:szCs w:val="24"/>
        </w:rPr>
        <w:t xml:space="preserve">75 Lower </w:t>
      </w:r>
      <w:proofErr w:type="spellStart"/>
      <w:r>
        <w:rPr>
          <w:rFonts w:ascii="Times New Roman" w:hAnsi="Times New Roman" w:cs="Times New Roman"/>
          <w:sz w:val="24"/>
          <w:szCs w:val="24"/>
        </w:rPr>
        <w:t>Welden</w:t>
      </w:r>
      <w:proofErr w:type="spellEnd"/>
      <w:r>
        <w:rPr>
          <w:rFonts w:ascii="Times New Roman" w:hAnsi="Times New Roman" w:cs="Times New Roman"/>
          <w:sz w:val="24"/>
          <w:szCs w:val="24"/>
        </w:rPr>
        <w:t xml:space="preserve"> Street </w:t>
      </w:r>
    </w:p>
    <w:p w14:paraId="36DC50CD" w14:textId="77777777" w:rsidR="005B6B5F" w:rsidRDefault="005B6B5F" w:rsidP="00EB6FF4">
      <w:pPr>
        <w:pStyle w:val="NoSpacing"/>
        <w:jc w:val="both"/>
        <w:rPr>
          <w:rFonts w:ascii="Times New Roman" w:hAnsi="Times New Roman" w:cs="Times New Roman"/>
          <w:sz w:val="24"/>
          <w:szCs w:val="24"/>
        </w:rPr>
      </w:pPr>
      <w:r>
        <w:rPr>
          <w:rFonts w:ascii="Times New Roman" w:hAnsi="Times New Roman" w:cs="Times New Roman"/>
          <w:sz w:val="24"/>
          <w:szCs w:val="24"/>
        </w:rPr>
        <w:t xml:space="preserve">St. Albans, VT 05479-0589 </w:t>
      </w:r>
    </w:p>
    <w:p w14:paraId="3D149773" w14:textId="77777777" w:rsidR="005B6B5F" w:rsidRDefault="005B6B5F" w:rsidP="00EB6FF4">
      <w:pPr>
        <w:pStyle w:val="NoSpacing"/>
        <w:jc w:val="both"/>
        <w:rPr>
          <w:rFonts w:ascii="Times New Roman" w:hAnsi="Times New Roman" w:cs="Times New Roman"/>
          <w:sz w:val="24"/>
          <w:szCs w:val="24"/>
        </w:rPr>
      </w:pPr>
    </w:p>
    <w:p w14:paraId="5A02DB7C" w14:textId="13D302E4" w:rsidR="005B6B5F" w:rsidRDefault="005B6B5F" w:rsidP="00EB6FF4">
      <w:pPr>
        <w:pStyle w:val="NoSpacing"/>
        <w:jc w:val="both"/>
        <w:rPr>
          <w:rFonts w:ascii="Times New Roman" w:hAnsi="Times New Roman" w:cs="Times New Roman"/>
          <w:sz w:val="24"/>
          <w:szCs w:val="24"/>
        </w:rPr>
      </w:pPr>
      <w:r>
        <w:rPr>
          <w:rFonts w:ascii="Times New Roman" w:hAnsi="Times New Roman" w:cs="Times New Roman"/>
          <w:sz w:val="24"/>
          <w:szCs w:val="24"/>
        </w:rPr>
        <w:t xml:space="preserve">Re: </w:t>
      </w:r>
      <w:r>
        <w:rPr>
          <w:rFonts w:ascii="Times New Roman" w:hAnsi="Times New Roman" w:cs="Times New Roman"/>
          <w:sz w:val="24"/>
          <w:szCs w:val="24"/>
        </w:rPr>
        <w:tab/>
      </w:r>
      <w:r>
        <w:rPr>
          <w:rFonts w:ascii="Times New Roman" w:hAnsi="Times New Roman" w:cs="Times New Roman"/>
          <w:sz w:val="24"/>
          <w:szCs w:val="24"/>
        </w:rPr>
        <w:tab/>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Client_First_Name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«Client_First_Name»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Client_Last_Name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«Client_Last_Name»</w:t>
      </w:r>
      <w:r w:rsidR="009173E8">
        <w:rPr>
          <w:rFonts w:ascii="Times New Roman" w:hAnsi="Times New Roman" w:cs="Times New Roman"/>
          <w:sz w:val="24"/>
          <w:szCs w:val="24"/>
        </w:rPr>
        <w:fldChar w:fldCharType="end"/>
      </w:r>
    </w:p>
    <w:p w14:paraId="3AAB138A" w14:textId="3EC0D162" w:rsidR="005B6B5F" w:rsidRPr="005B6B5F" w:rsidRDefault="005B6B5F" w:rsidP="00EB6FF4">
      <w:pPr>
        <w:pStyle w:val="NoSpacing"/>
        <w:jc w:val="both"/>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5B6B5F">
        <w:rPr>
          <w:rFonts w:ascii="Times New Roman" w:hAnsi="Times New Roman" w:cs="Times New Roman"/>
          <w:sz w:val="24"/>
          <w:szCs w:val="24"/>
          <w:u w:val="single"/>
        </w:rPr>
        <w:t xml:space="preserve">Letter Brief in Support of </w:t>
      </w:r>
      <w:del w:id="1" w:author="Kishahnica Rajendran" w:date="2019-12-16T12:00:00Z">
        <w:r w:rsidRPr="005B6B5F" w:rsidDel="001F58DF">
          <w:rPr>
            <w:rFonts w:ascii="Times New Roman" w:hAnsi="Times New Roman" w:cs="Times New Roman"/>
            <w:sz w:val="24"/>
            <w:szCs w:val="24"/>
            <w:u w:val="single"/>
          </w:rPr>
          <w:delText>Elizeu Pimenta’s</w:delText>
        </w:r>
      </w:del>
      <w:r w:rsidR="009173E8">
        <w:rPr>
          <w:rFonts w:ascii="Times New Roman" w:hAnsi="Times New Roman" w:cs="Times New Roman"/>
          <w:sz w:val="24"/>
          <w:szCs w:val="24"/>
          <w:u w:val="single"/>
        </w:rPr>
        <w:fldChar w:fldCharType="begin"/>
      </w:r>
      <w:r w:rsidR="009173E8">
        <w:rPr>
          <w:rFonts w:ascii="Times New Roman" w:hAnsi="Times New Roman" w:cs="Times New Roman"/>
          <w:sz w:val="24"/>
          <w:szCs w:val="24"/>
          <w:u w:val="single"/>
        </w:rPr>
        <w:instrText xml:space="preserve"> MERGEFIELD Client_First_Name </w:instrText>
      </w:r>
      <w:r w:rsidR="009173E8">
        <w:rPr>
          <w:rFonts w:ascii="Times New Roman" w:hAnsi="Times New Roman" w:cs="Times New Roman"/>
          <w:sz w:val="24"/>
          <w:szCs w:val="24"/>
          <w:u w:val="single"/>
        </w:rPr>
        <w:fldChar w:fldCharType="separate"/>
      </w:r>
      <w:r w:rsidR="009173E8">
        <w:rPr>
          <w:rFonts w:ascii="Times New Roman" w:hAnsi="Times New Roman" w:cs="Times New Roman"/>
          <w:noProof/>
          <w:sz w:val="24"/>
          <w:szCs w:val="24"/>
          <w:u w:val="single"/>
        </w:rPr>
        <w:t>«Client_First_Name»</w:t>
      </w:r>
      <w:r w:rsidR="009173E8">
        <w:rPr>
          <w:rFonts w:ascii="Times New Roman" w:hAnsi="Times New Roman" w:cs="Times New Roman"/>
          <w:sz w:val="24"/>
          <w:szCs w:val="24"/>
          <w:u w:val="single"/>
        </w:rPr>
        <w:fldChar w:fldCharType="end"/>
      </w:r>
      <w:proofErr w:type="spellStart"/>
      <w:r w:rsidR="009173E8">
        <w:rPr>
          <w:rFonts w:ascii="Times New Roman" w:hAnsi="Times New Roman" w:cs="Times New Roman"/>
          <w:sz w:val="24"/>
          <w:szCs w:val="24"/>
          <w:u w:val="single"/>
        </w:rPr>
        <w:t>’s</w:t>
      </w:r>
      <w:proofErr w:type="spellEnd"/>
      <w:r w:rsidR="009173E8">
        <w:rPr>
          <w:rFonts w:ascii="Times New Roman" w:hAnsi="Times New Roman" w:cs="Times New Roman"/>
          <w:sz w:val="24"/>
          <w:szCs w:val="24"/>
          <w:u w:val="single"/>
        </w:rPr>
        <w:t xml:space="preserve"> </w:t>
      </w:r>
      <w:r w:rsidRPr="005B6B5F">
        <w:rPr>
          <w:rFonts w:ascii="Times New Roman" w:hAnsi="Times New Roman" w:cs="Times New Roman"/>
          <w:sz w:val="24"/>
          <w:szCs w:val="24"/>
          <w:u w:val="single"/>
        </w:rPr>
        <w:t xml:space="preserve">Application for Asylum </w:t>
      </w:r>
    </w:p>
    <w:p w14:paraId="501979C3" w14:textId="77777777" w:rsidR="005B6B5F" w:rsidRDefault="005B6B5F" w:rsidP="00EB6FF4">
      <w:pPr>
        <w:pStyle w:val="NoSpacing"/>
        <w:jc w:val="both"/>
      </w:pPr>
    </w:p>
    <w:p w14:paraId="7C610581" w14:textId="77777777" w:rsidR="005B6B5F" w:rsidRPr="005B6B5F" w:rsidRDefault="005B6B5F" w:rsidP="00EB6FF4">
      <w:pPr>
        <w:pStyle w:val="NoSpacing"/>
        <w:jc w:val="both"/>
      </w:pPr>
    </w:p>
    <w:p w14:paraId="311D13A2" w14:textId="77777777" w:rsidR="005B6B5F" w:rsidRDefault="005B6B5F" w:rsidP="00EB6FF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Dear Sir or Madam: </w:t>
      </w:r>
    </w:p>
    <w:p w14:paraId="43870BBD" w14:textId="32AF240D" w:rsidR="00A42D30" w:rsidRDefault="005B6B5F" w:rsidP="00EB6FF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 am writing to request that </w:t>
      </w:r>
      <w:del w:id="2" w:author="Kishahnica Rajendran" w:date="2019-12-16T12:01:00Z">
        <w:r w:rsidDel="001F58DF">
          <w:rPr>
            <w:rFonts w:ascii="Times New Roman" w:hAnsi="Times New Roman" w:cs="Times New Roman"/>
            <w:sz w:val="24"/>
            <w:szCs w:val="24"/>
          </w:rPr>
          <w:delText>Elizeu Andrade Pimenta</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Client_First_Name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«Client_First_Name»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Client_Last_Name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«Client_Last_Name»</w:t>
      </w:r>
      <w:r w:rsidR="009173E8">
        <w:rPr>
          <w:rFonts w:ascii="Times New Roman" w:hAnsi="Times New Roman" w:cs="Times New Roman"/>
          <w:sz w:val="24"/>
          <w:szCs w:val="24"/>
        </w:rPr>
        <w:fldChar w:fldCharType="end"/>
      </w:r>
      <w:r>
        <w:rPr>
          <w:rFonts w:ascii="Times New Roman" w:hAnsi="Times New Roman" w:cs="Times New Roman"/>
          <w:sz w:val="24"/>
          <w:szCs w:val="24"/>
        </w:rPr>
        <w:t xml:space="preserve"> </w:t>
      </w:r>
      <w:del w:id="3" w:author="Kishahnica Rajendran" w:date="2019-12-16T12:01:00Z">
        <w:r w:rsidDel="001F58DF">
          <w:rPr>
            <w:rFonts w:ascii="Times New Roman" w:hAnsi="Times New Roman" w:cs="Times New Roman"/>
            <w:sz w:val="24"/>
            <w:szCs w:val="24"/>
          </w:rPr>
          <w:delText xml:space="preserve">(hereinafter “Elizeu”) </w:delText>
        </w:r>
      </w:del>
      <w:r>
        <w:rPr>
          <w:rFonts w:ascii="Times New Roman" w:hAnsi="Times New Roman" w:cs="Times New Roman"/>
          <w:sz w:val="24"/>
          <w:szCs w:val="24"/>
        </w:rPr>
        <w:t xml:space="preserve">be granted asylum because of the persecution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 xml:space="preserve">has suffered in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del w:id="4" w:author="Kishahnica Rajendran" w:date="2019-12-16T12:41:00Z">
        <w:r w:rsidDel="00F26CCA">
          <w:rPr>
            <w:rFonts w:ascii="Times New Roman" w:hAnsi="Times New Roman" w:cs="Times New Roman"/>
            <w:sz w:val="24"/>
            <w:szCs w:val="24"/>
          </w:rPr>
          <w:delText>his</w:delText>
        </w:r>
      </w:del>
      <w:r>
        <w:rPr>
          <w:rFonts w:ascii="Times New Roman" w:hAnsi="Times New Roman" w:cs="Times New Roman"/>
          <w:sz w:val="24"/>
          <w:szCs w:val="24"/>
        </w:rPr>
        <w:t xml:space="preserve"> home country of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Home_Country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«Home_Country»</w:t>
      </w:r>
      <w:r w:rsidR="009173E8">
        <w:rPr>
          <w:rFonts w:ascii="Times New Roman" w:hAnsi="Times New Roman" w:cs="Times New Roman"/>
          <w:sz w:val="24"/>
          <w:szCs w:val="24"/>
        </w:rPr>
        <w:fldChar w:fldCharType="end"/>
      </w:r>
      <w:del w:id="5" w:author="Kishahnica Rajendran" w:date="2019-12-16T12:02:00Z">
        <w:r w:rsidDel="001F58DF">
          <w:rPr>
            <w:rFonts w:ascii="Times New Roman" w:hAnsi="Times New Roman" w:cs="Times New Roman"/>
            <w:sz w:val="24"/>
            <w:szCs w:val="24"/>
          </w:rPr>
          <w:delText>Brazil</w:delText>
        </w:r>
      </w:del>
      <w:ins w:id="6" w:author="Kishahnica Rajendran" w:date="2019-12-16T12:03:00Z">
        <w:r w:rsidR="001F58DF">
          <w:rPr>
            <w:rFonts w:ascii="Times New Roman" w:hAnsi="Times New Roman" w:cs="Times New Roman"/>
            <w:sz w:val="24"/>
            <w:szCs w:val="24"/>
          </w:rPr>
          <w:t xml:space="preserve">. </w:t>
        </w:r>
      </w:ins>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Client_First_Name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«Client_First_Name»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is entitled to a favorable grant of asylum in the United States based on</w:t>
      </w:r>
      <w:del w:id="7" w:author="Kishahnica Rajendran" w:date="2019-12-16T12:05:00Z">
        <w:r w:rsidR="002E71C3" w:rsidDel="001F58DF">
          <w:rPr>
            <w:rFonts w:ascii="Times New Roman" w:hAnsi="Times New Roman" w:cs="Times New Roman"/>
            <w:sz w:val="24"/>
            <w:szCs w:val="24"/>
          </w:rPr>
          <w:delText xml:space="preserve"> two gr</w:delText>
        </w:r>
      </w:del>
      <w:del w:id="8" w:author="Kishahnica Rajendran" w:date="2019-12-16T12:04:00Z">
        <w:r w:rsidR="002E71C3" w:rsidDel="001F58DF">
          <w:rPr>
            <w:rFonts w:ascii="Times New Roman" w:hAnsi="Times New Roman" w:cs="Times New Roman"/>
            <w:sz w:val="24"/>
            <w:szCs w:val="24"/>
          </w:rPr>
          <w:delText>ounds</w:delText>
        </w:r>
      </w:del>
      <w:ins w:id="9" w:author="Kishahnica Rajendran" w:date="2019-12-16T12:05:00Z">
        <w:r w:rsidR="001F58DF">
          <w:rPr>
            <w:rFonts w:ascii="Times New Roman" w:hAnsi="Times New Roman" w:cs="Times New Roman"/>
            <w:sz w:val="24"/>
            <w:szCs w:val="24"/>
          </w:rPr>
          <w:t xml:space="preserve"> </w:t>
        </w:r>
      </w:ins>
      <w:del w:id="10" w:author="Kishahnica Rajendran" w:date="2019-12-16T12:05:00Z">
        <w:r w:rsidR="002E71C3" w:rsidDel="001F58DF">
          <w:rPr>
            <w:rFonts w:ascii="Times New Roman" w:hAnsi="Times New Roman" w:cs="Times New Roman"/>
            <w:sz w:val="24"/>
            <w:szCs w:val="24"/>
          </w:rPr>
          <w:delText>:</w:delText>
        </w:r>
        <w:r w:rsidDel="001F58DF">
          <w:rPr>
            <w:rFonts w:ascii="Times New Roman" w:hAnsi="Times New Roman" w:cs="Times New Roman"/>
            <w:sz w:val="24"/>
            <w:szCs w:val="24"/>
          </w:rPr>
          <w:delText xml:space="preserve"> </w:delText>
        </w:r>
        <w:r w:rsidR="002463CC" w:rsidDel="001F58DF">
          <w:rPr>
            <w:rFonts w:ascii="Times New Roman" w:hAnsi="Times New Roman" w:cs="Times New Roman"/>
            <w:sz w:val="24"/>
            <w:szCs w:val="24"/>
          </w:rPr>
          <w:delText xml:space="preserve">(1) </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002463CC">
        <w:rPr>
          <w:rFonts w:ascii="Times New Roman" w:hAnsi="Times New Roman" w:cs="Times New Roman"/>
          <w:sz w:val="24"/>
          <w:szCs w:val="24"/>
        </w:rPr>
        <w:t xml:space="preserve">well-founded fear of future persecution due to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del w:id="11" w:author="Kishahnica Rajendran" w:date="2019-12-16T12:41:00Z">
        <w:r w:rsidR="002463CC" w:rsidDel="00F26CCA">
          <w:rPr>
            <w:rFonts w:ascii="Times New Roman" w:hAnsi="Times New Roman" w:cs="Times New Roman"/>
            <w:sz w:val="24"/>
            <w:szCs w:val="24"/>
          </w:rPr>
          <w:delText>his</w:delText>
        </w:r>
      </w:del>
      <w:r w:rsidR="002463CC">
        <w:rPr>
          <w:rFonts w:ascii="Times New Roman" w:hAnsi="Times New Roman" w:cs="Times New Roman"/>
          <w:sz w:val="24"/>
          <w:szCs w:val="24"/>
        </w:rPr>
        <w:t xml:space="preserve"> sexual orientation</w:t>
      </w:r>
      <w:ins w:id="12" w:author="Kishahnica Rajendran" w:date="2019-12-16T12:05:00Z">
        <w:r w:rsidR="001F58DF">
          <w:rPr>
            <w:rFonts w:ascii="Times New Roman" w:hAnsi="Times New Roman" w:cs="Times New Roman"/>
            <w:sz w:val="24"/>
            <w:szCs w:val="24"/>
          </w:rPr>
          <w:t xml:space="preserve">. </w:t>
        </w:r>
      </w:ins>
      <w:del w:id="13" w:author="Kishahnica Rajendran" w:date="2019-12-16T12:05:00Z">
        <w:r w:rsidR="002463CC" w:rsidDel="001F58DF">
          <w:rPr>
            <w:rFonts w:ascii="Times New Roman" w:hAnsi="Times New Roman" w:cs="Times New Roman"/>
            <w:sz w:val="24"/>
            <w:szCs w:val="24"/>
          </w:rPr>
          <w:delText xml:space="preserve"> and (2</w:delText>
        </w:r>
        <w:r w:rsidR="002E71C3" w:rsidDel="001F58DF">
          <w:rPr>
            <w:rFonts w:ascii="Times New Roman" w:hAnsi="Times New Roman" w:cs="Times New Roman"/>
            <w:sz w:val="24"/>
            <w:szCs w:val="24"/>
          </w:rPr>
          <w:delText xml:space="preserve">) </w:delText>
        </w:r>
        <w:r w:rsidDel="001F58DF">
          <w:rPr>
            <w:rFonts w:ascii="Times New Roman" w:hAnsi="Times New Roman" w:cs="Times New Roman"/>
            <w:sz w:val="24"/>
            <w:szCs w:val="24"/>
          </w:rPr>
          <w:delText>the severity of the past persecution he suffered</w:delText>
        </w:r>
        <w:r w:rsidR="00F35BC5" w:rsidDel="001F58DF">
          <w:rPr>
            <w:rFonts w:ascii="Times New Roman" w:hAnsi="Times New Roman" w:cs="Times New Roman"/>
            <w:sz w:val="24"/>
            <w:szCs w:val="24"/>
          </w:rPr>
          <w:delText xml:space="preserve"> at the hands of his father</w:delText>
        </w:r>
        <w:r w:rsidR="00291487" w:rsidDel="001F58DF">
          <w:rPr>
            <w:rFonts w:ascii="Times New Roman" w:hAnsi="Times New Roman" w:cs="Times New Roman"/>
            <w:sz w:val="24"/>
            <w:szCs w:val="24"/>
          </w:rPr>
          <w:delText xml:space="preserve"> due to</w:delText>
        </w:r>
        <w:r w:rsidR="002463CC" w:rsidDel="001F58DF">
          <w:rPr>
            <w:rFonts w:ascii="Times New Roman" w:hAnsi="Times New Roman" w:cs="Times New Roman"/>
            <w:sz w:val="24"/>
            <w:szCs w:val="24"/>
          </w:rPr>
          <w:delText xml:space="preserve"> his anti-evangelical beliefs</w:delText>
        </w:r>
        <w:r w:rsidDel="001F58DF">
          <w:rPr>
            <w:rFonts w:ascii="Times New Roman" w:hAnsi="Times New Roman" w:cs="Times New Roman"/>
            <w:sz w:val="24"/>
            <w:szCs w:val="24"/>
          </w:rPr>
          <w:delText xml:space="preserve">. </w:delText>
        </w:r>
        <w:r w:rsidR="00F35BC5" w:rsidDel="001F58DF">
          <w:rPr>
            <w:rFonts w:ascii="Times New Roman" w:hAnsi="Times New Roman" w:cs="Times New Roman"/>
            <w:sz w:val="24"/>
            <w:szCs w:val="24"/>
          </w:rPr>
          <w:delText xml:space="preserve">Because Elizeu did not believe in the strict tenants of his father’s evangelical church he was brutally beaten by his father from age seven to when he moved out of his childhood home. In addition, </w:delText>
        </w:r>
      </w:del>
      <w:ins w:id="14" w:author="Kishahnica Rajendran" w:date="2019-12-16T12:05:00Z">
        <w:r w:rsidR="001F58DF">
          <w:rPr>
            <w:rFonts w:ascii="Times New Roman" w:hAnsi="Times New Roman" w:cs="Times New Roman"/>
            <w:sz w:val="24"/>
            <w:szCs w:val="24"/>
          </w:rPr>
          <w:t>B</w:t>
        </w:r>
      </w:ins>
      <w:del w:id="15" w:author="Kishahnica Rajendran" w:date="2019-12-16T12:05:00Z">
        <w:r w:rsidR="00F35BC5" w:rsidDel="001F58DF">
          <w:rPr>
            <w:rFonts w:ascii="Times New Roman" w:hAnsi="Times New Roman" w:cs="Times New Roman"/>
            <w:sz w:val="24"/>
            <w:szCs w:val="24"/>
          </w:rPr>
          <w:delText>b</w:delText>
        </w:r>
      </w:del>
      <w:r w:rsidR="00F35BC5">
        <w:rPr>
          <w:rFonts w:ascii="Times New Roman" w:hAnsi="Times New Roman" w:cs="Times New Roman"/>
          <w:sz w:val="24"/>
          <w:szCs w:val="24"/>
        </w:rPr>
        <w:t xml:space="preserve">ecause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Client_First_Name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«Client_First_Name»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00F35BC5">
        <w:rPr>
          <w:rFonts w:ascii="Times New Roman" w:hAnsi="Times New Roman" w:cs="Times New Roman"/>
          <w:sz w:val="24"/>
          <w:szCs w:val="24"/>
        </w:rPr>
        <w:t xml:space="preserve">was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Sexual_Orientation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«Sexual_Orientation»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del w:id="16" w:author="Kishahnica Rajendran" w:date="2019-12-16T12:06:00Z">
        <w:r w:rsidR="00F35BC5" w:rsidDel="001F58DF">
          <w:rPr>
            <w:rFonts w:ascii="Times New Roman" w:hAnsi="Times New Roman" w:cs="Times New Roman"/>
            <w:sz w:val="24"/>
            <w:szCs w:val="24"/>
          </w:rPr>
          <w:delText xml:space="preserve">Elizeu </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00DD2DAD">
        <w:rPr>
          <w:rFonts w:ascii="Times New Roman" w:hAnsi="Times New Roman" w:cs="Times New Roman"/>
          <w:sz w:val="24"/>
          <w:szCs w:val="24"/>
        </w:rPr>
        <w:t xml:space="preserve">suffered verbal abuse, harassment, and threats at the hands of </w:t>
      </w:r>
      <w:del w:id="17" w:author="Kishahnica Rajendran" w:date="2019-12-16T12:07:00Z">
        <w:r w:rsidR="00DD2DAD" w:rsidDel="001F58DF">
          <w:rPr>
            <w:rFonts w:ascii="Times New Roman" w:hAnsi="Times New Roman" w:cs="Times New Roman"/>
            <w:sz w:val="24"/>
            <w:szCs w:val="24"/>
          </w:rPr>
          <w:delText xml:space="preserve">his classmates, employers, and anti-LGBTQIA Brazilians. </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persecutors. </w:t>
      </w:r>
    </w:p>
    <w:p w14:paraId="2EDA1BFE" w14:textId="77777777" w:rsidR="00A42D30" w:rsidRPr="00EB6FF4" w:rsidRDefault="00EB6FF4" w:rsidP="00EB6FF4">
      <w:pPr>
        <w:pStyle w:val="NoSpacing"/>
        <w:jc w:val="both"/>
        <w:rPr>
          <w:rFonts w:ascii="Times New Roman" w:hAnsi="Times New Roman" w:cs="Times New Roman"/>
          <w:b/>
          <w:sz w:val="24"/>
          <w:szCs w:val="24"/>
        </w:rPr>
      </w:pPr>
      <w:r w:rsidRPr="00EB6FF4">
        <w:rPr>
          <w:rFonts w:ascii="Times New Roman" w:hAnsi="Times New Roman" w:cs="Times New Roman"/>
          <w:b/>
          <w:sz w:val="24"/>
          <w:szCs w:val="24"/>
        </w:rPr>
        <w:t>I.</w:t>
      </w:r>
      <w:r>
        <w:rPr>
          <w:rFonts w:ascii="Times New Roman" w:hAnsi="Times New Roman" w:cs="Times New Roman"/>
          <w:b/>
          <w:sz w:val="24"/>
          <w:szCs w:val="24"/>
        </w:rPr>
        <w:t xml:space="preserve">     ARGUMENT </w:t>
      </w:r>
      <w:r w:rsidR="00A42D30" w:rsidRPr="00EB6FF4">
        <w:rPr>
          <w:rFonts w:ascii="Times New Roman" w:hAnsi="Times New Roman" w:cs="Times New Roman"/>
          <w:b/>
          <w:sz w:val="24"/>
          <w:szCs w:val="24"/>
        </w:rPr>
        <w:t xml:space="preserve"> </w:t>
      </w:r>
    </w:p>
    <w:p w14:paraId="007099F2" w14:textId="77777777" w:rsidR="007C67EF" w:rsidRDefault="007C67EF" w:rsidP="004537A5">
      <w:pPr>
        <w:pStyle w:val="NoSpacing"/>
        <w:jc w:val="both"/>
        <w:rPr>
          <w:rFonts w:ascii="Times New Roman" w:hAnsi="Times New Roman" w:cs="Times New Roman"/>
          <w:b/>
          <w:sz w:val="24"/>
          <w:szCs w:val="24"/>
        </w:rPr>
      </w:pPr>
    </w:p>
    <w:p w14:paraId="7ACE9501" w14:textId="410A2F79" w:rsidR="007C67EF" w:rsidRDefault="009173E8" w:rsidP="00291487">
      <w:pPr>
        <w:pStyle w:val="NoSpacing"/>
        <w:numPr>
          <w:ilvl w:val="0"/>
          <w:numId w:val="19"/>
        </w:numPr>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Client_First_Name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«Client_First_Name»</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7C67EF">
        <w:rPr>
          <w:rFonts w:ascii="Times New Roman" w:hAnsi="Times New Roman" w:cs="Times New Roman"/>
          <w:b/>
          <w:sz w:val="24"/>
          <w:szCs w:val="24"/>
        </w:rPr>
        <w:t xml:space="preserve">meets the statutory definition of refugee </w:t>
      </w:r>
    </w:p>
    <w:p w14:paraId="62373B20" w14:textId="77777777" w:rsidR="007C67EF" w:rsidRDefault="007C67EF" w:rsidP="007C67EF">
      <w:pPr>
        <w:pStyle w:val="NoSpacing"/>
        <w:ind w:left="1170"/>
        <w:jc w:val="both"/>
        <w:rPr>
          <w:rFonts w:ascii="Times New Roman" w:hAnsi="Times New Roman" w:cs="Times New Roman"/>
          <w:b/>
          <w:sz w:val="24"/>
          <w:szCs w:val="24"/>
        </w:rPr>
      </w:pPr>
    </w:p>
    <w:p w14:paraId="7BE4386D" w14:textId="73D85651" w:rsidR="007C67EF" w:rsidRDefault="007C67EF" w:rsidP="007C67EF">
      <w:pPr>
        <w:pStyle w:val="NoSpacing"/>
        <w:spacing w:line="480" w:lineRule="auto"/>
        <w:ind w:firstLine="720"/>
        <w:jc w:val="both"/>
        <w:rPr>
          <w:rFonts w:ascii="Times New Roman" w:eastAsia="Times New Roman" w:hAnsi="Times New Roman" w:cs="Times New Roman"/>
          <w:bCs/>
          <w:sz w:val="24"/>
          <w:szCs w:val="24"/>
        </w:rPr>
      </w:pPr>
      <w:r>
        <w:rPr>
          <w:rFonts w:ascii="Times New Roman" w:hAnsi="Times New Roman" w:cs="Times New Roman"/>
          <w:sz w:val="24"/>
          <w:szCs w:val="24"/>
        </w:rPr>
        <w:t xml:space="preserve">  An individual who meets the definition of a refugee under section 101(a)(42)(A) of the Immigration and Nationality Act (“INA”) and complies with the procedural requirements may be eligible for asylum. 8 U.S.C. § 1158(b)(1)(A)(2002); INA § 208(b)(1)(A). The applicant bears the burden of est</w:t>
      </w:r>
      <w:r w:rsidR="00291487">
        <w:rPr>
          <w:rFonts w:ascii="Times New Roman" w:hAnsi="Times New Roman" w:cs="Times New Roman"/>
          <w:sz w:val="24"/>
          <w:szCs w:val="24"/>
        </w:rPr>
        <w:t xml:space="preserve">ablishing that </w:t>
      </w:r>
      <w:ins w:id="18" w:author="Kishahnica Rajendran" w:date="2019-12-16T12:12:00Z">
        <w:r w:rsidR="00471E09">
          <w:rPr>
            <w:rFonts w:ascii="Times New Roman" w:hAnsi="Times New Roman" w:cs="Times New Roman"/>
            <w:sz w:val="24"/>
            <w:szCs w:val="24"/>
          </w:rPr>
          <w:t>[Pronoun]</w:t>
        </w:r>
      </w:ins>
      <w:del w:id="19" w:author="Kishahnica Rajendran" w:date="2019-12-16T12:12:00Z">
        <w:r w:rsidR="00291487" w:rsidDel="00471E09">
          <w:rPr>
            <w:rFonts w:ascii="Times New Roman" w:hAnsi="Times New Roman" w:cs="Times New Roman"/>
            <w:sz w:val="24"/>
            <w:szCs w:val="24"/>
          </w:rPr>
          <w:delText>he</w:delText>
        </w:r>
      </w:del>
      <w:r w:rsidR="00291487">
        <w:rPr>
          <w:rFonts w:ascii="Times New Roman" w:hAnsi="Times New Roman" w:cs="Times New Roman"/>
          <w:sz w:val="24"/>
          <w:szCs w:val="24"/>
        </w:rPr>
        <w:t xml:space="preserve"> qualifies </w:t>
      </w:r>
      <w:r>
        <w:rPr>
          <w:rFonts w:ascii="Times New Roman" w:hAnsi="Times New Roman" w:cs="Times New Roman"/>
          <w:sz w:val="24"/>
          <w:szCs w:val="24"/>
        </w:rPr>
        <w:t xml:space="preserve">as a refugee. 8 U.S.C. § 1158(b)(1)(B)(i); INA </w:t>
      </w:r>
      <w:r w:rsidRPr="007C67EF">
        <w:rPr>
          <w:rFonts w:ascii="Times New Roman" w:hAnsi="Times New Roman" w:cs="Times New Roman"/>
          <w:sz w:val="24"/>
          <w:szCs w:val="24"/>
        </w:rPr>
        <w:t xml:space="preserve">§ 208(b)(1)(B)(i). </w:t>
      </w:r>
      <w:r w:rsidRPr="007C67EF">
        <w:rPr>
          <w:rFonts w:ascii="Times New Roman" w:eastAsia="Times New Roman" w:hAnsi="Times New Roman" w:cs="Times New Roman"/>
          <w:sz w:val="24"/>
          <w:szCs w:val="24"/>
        </w:rPr>
        <w:t xml:space="preserve">The statutory burden may be met by either (1) demonstrating past persecution on account of a protected ground and thus, creating a presumption of a well-founded fear of persecution, or (2) demonstrating a well-founded fear of persecution on account of a protected </w:t>
      </w:r>
      <w:r w:rsidRPr="007C67EF">
        <w:rPr>
          <w:rFonts w:ascii="Times New Roman" w:eastAsia="Times New Roman" w:hAnsi="Times New Roman" w:cs="Times New Roman"/>
          <w:sz w:val="24"/>
          <w:szCs w:val="24"/>
        </w:rPr>
        <w:lastRenderedPageBreak/>
        <w:t>ground. 8 C.F.R. § 1208.13(b)). A protected ground</w:t>
      </w:r>
      <w:r w:rsidRPr="00387CEB">
        <w:rPr>
          <w:rFonts w:ascii="Times New Roman" w:eastAsia="Times New Roman" w:hAnsi="Times New Roman" w:cs="Times New Roman"/>
          <w:sz w:val="20"/>
          <w:szCs w:val="20"/>
          <w:vertAlign w:val="superscript"/>
        </w:rPr>
        <w:footnoteReference w:id="1"/>
      </w:r>
      <w:r w:rsidRPr="007C67EF">
        <w:rPr>
          <w:rFonts w:ascii="Times New Roman" w:eastAsia="Times New Roman" w:hAnsi="Times New Roman" w:cs="Times New Roman"/>
          <w:sz w:val="24"/>
          <w:szCs w:val="24"/>
        </w:rPr>
        <w:t xml:space="preserve"> must be at least one central reason motivating the persecution. </w:t>
      </w:r>
      <w:r w:rsidRPr="007C67EF">
        <w:rPr>
          <w:rFonts w:ascii="Times New Roman" w:eastAsia="Times New Roman" w:hAnsi="Times New Roman" w:cs="Times New Roman"/>
          <w:bCs/>
          <w:sz w:val="24"/>
          <w:szCs w:val="24"/>
        </w:rPr>
        <w:t>8 U.S.C. § 1158(b)(1)(A); INA § 208(b)(1)(A).</w:t>
      </w:r>
    </w:p>
    <w:p w14:paraId="7D55ACD3" w14:textId="747E45E1" w:rsidR="002164F7" w:rsidRPr="007C67EF" w:rsidRDefault="002164F7" w:rsidP="002164F7">
      <w:pPr>
        <w:pStyle w:val="NoSpacing"/>
        <w:spacing w:line="480" w:lineRule="auto"/>
        <w:ind w:firstLine="720"/>
        <w:jc w:val="both"/>
        <w:rPr>
          <w:rFonts w:ascii="Times New Roman" w:hAnsi="Times New Roman" w:cs="Times New Roman"/>
          <w:b/>
          <w:sz w:val="24"/>
          <w:szCs w:val="24"/>
        </w:rPr>
      </w:pPr>
      <w:r>
        <w:rPr>
          <w:rFonts w:ascii="Times New Roman" w:eastAsia="Times New Roman" w:hAnsi="Times New Roman" w:cs="Times New Roman"/>
          <w:bCs/>
          <w:sz w:val="24"/>
          <w:szCs w:val="24"/>
        </w:rPr>
        <w:t xml:space="preserve">In this case,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Client_First_Name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«Client_First_Name»</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del w:id="20" w:author="Kishahnica Rajendran" w:date="2019-12-16T12:09:00Z">
        <w:r w:rsidDel="00471E09">
          <w:rPr>
            <w:rFonts w:ascii="Times New Roman" w:eastAsia="Times New Roman" w:hAnsi="Times New Roman" w:cs="Times New Roman"/>
            <w:bCs/>
            <w:sz w:val="24"/>
            <w:szCs w:val="24"/>
          </w:rPr>
          <w:delText xml:space="preserve">Elizeu </w:delText>
        </w:r>
      </w:del>
      <w:r>
        <w:rPr>
          <w:rFonts w:ascii="Times New Roman" w:eastAsia="Times New Roman" w:hAnsi="Times New Roman" w:cs="Times New Roman"/>
          <w:bCs/>
          <w:sz w:val="24"/>
          <w:szCs w:val="24"/>
        </w:rPr>
        <w:t xml:space="preserve">meets the definition </w:t>
      </w:r>
      <w:r w:rsidR="00291487">
        <w:rPr>
          <w:rFonts w:ascii="Times New Roman" w:eastAsia="Times New Roman" w:hAnsi="Times New Roman" w:cs="Times New Roman"/>
          <w:bCs/>
          <w:sz w:val="24"/>
          <w:szCs w:val="24"/>
        </w:rPr>
        <w:t>of a refugee required for asylum</w:t>
      </w:r>
      <w:ins w:id="21" w:author="Kishahnica Rajendran" w:date="2019-12-16T12:09:00Z">
        <w:r w:rsidR="00471E09">
          <w:rPr>
            <w:rFonts w:ascii="Times New Roman" w:eastAsia="Times New Roman" w:hAnsi="Times New Roman" w:cs="Times New Roman"/>
            <w:bCs/>
            <w:sz w:val="24"/>
            <w:szCs w:val="24"/>
          </w:rPr>
          <w:t>.</w:t>
        </w:r>
      </w:ins>
      <w:del w:id="22" w:author="Kishahnica Rajendran" w:date="2019-12-16T12:09:00Z">
        <w:r w:rsidR="00291487" w:rsidDel="00471E09">
          <w:rPr>
            <w:rFonts w:ascii="Times New Roman" w:eastAsia="Times New Roman" w:hAnsi="Times New Roman" w:cs="Times New Roman"/>
            <w:bCs/>
            <w:sz w:val="24"/>
            <w:szCs w:val="24"/>
          </w:rPr>
          <w:delText xml:space="preserve"> twice</w:delText>
        </w:r>
        <w:r w:rsidDel="00471E09">
          <w:rPr>
            <w:rFonts w:ascii="Times New Roman" w:eastAsia="Times New Roman" w:hAnsi="Times New Roman" w:cs="Times New Roman"/>
            <w:bCs/>
            <w:sz w:val="24"/>
            <w:szCs w:val="24"/>
          </w:rPr>
          <w:delText>.</w:delText>
        </w:r>
      </w:del>
      <w:r>
        <w:rPr>
          <w:rFonts w:ascii="Times New Roman" w:eastAsia="Times New Roman" w:hAnsi="Times New Roman" w:cs="Times New Roman"/>
          <w:bCs/>
          <w:sz w:val="24"/>
          <w:szCs w:val="24"/>
        </w:rPr>
        <w:t xml:space="preserve"> </w:t>
      </w:r>
      <w:r w:rsidR="002B3558">
        <w:rPr>
          <w:rFonts w:ascii="Times New Roman" w:eastAsia="Times New Roman" w:hAnsi="Times New Roman" w:cs="Times New Roman"/>
          <w:bCs/>
          <w:sz w:val="24"/>
          <w:szCs w:val="24"/>
        </w:rPr>
        <w:t xml:space="preserve">First,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Client_First_Name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«Client_First_Name»</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r w:rsidR="002B3558">
        <w:rPr>
          <w:rFonts w:ascii="Times New Roman" w:eastAsia="Times New Roman" w:hAnsi="Times New Roman" w:cs="Times New Roman"/>
          <w:bCs/>
          <w:sz w:val="24"/>
          <w:szCs w:val="24"/>
        </w:rPr>
        <w:t xml:space="preserve">has a well-founded fear of persecution in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Home_Country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«Home_Country»</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del w:id="23" w:author="Kishahnica Rajendran" w:date="2019-12-16T12:09:00Z">
        <w:r w:rsidR="002B3558" w:rsidDel="00471E09">
          <w:rPr>
            <w:rFonts w:ascii="Times New Roman" w:eastAsia="Times New Roman" w:hAnsi="Times New Roman" w:cs="Times New Roman"/>
            <w:bCs/>
            <w:sz w:val="24"/>
            <w:szCs w:val="24"/>
          </w:rPr>
          <w:delText xml:space="preserve"> </w:delText>
        </w:r>
      </w:del>
      <w:r w:rsidR="002B3558">
        <w:rPr>
          <w:rFonts w:ascii="Times New Roman" w:eastAsia="Times New Roman" w:hAnsi="Times New Roman" w:cs="Times New Roman"/>
          <w:bCs/>
          <w:sz w:val="24"/>
          <w:szCs w:val="24"/>
        </w:rPr>
        <w:t xml:space="preserve">on account of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Pronoun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«Pronoun»</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del w:id="24" w:author="Kishahnica Rajendran" w:date="2019-12-16T12:10:00Z">
        <w:r w:rsidR="002B3558" w:rsidDel="00471E09">
          <w:rPr>
            <w:rFonts w:ascii="Times New Roman" w:eastAsia="Times New Roman" w:hAnsi="Times New Roman" w:cs="Times New Roman"/>
            <w:bCs/>
            <w:sz w:val="24"/>
            <w:szCs w:val="24"/>
          </w:rPr>
          <w:delText xml:space="preserve"> </w:delText>
        </w:r>
      </w:del>
      <w:r w:rsidR="002B3558">
        <w:rPr>
          <w:rFonts w:ascii="Times New Roman" w:eastAsia="Times New Roman" w:hAnsi="Times New Roman" w:cs="Times New Roman"/>
          <w:bCs/>
          <w:sz w:val="24"/>
          <w:szCs w:val="24"/>
        </w:rPr>
        <w:t xml:space="preserve">membership in a particular social group of </w:t>
      </w:r>
      <w:del w:id="25" w:author="Kishahnica Rajendran" w:date="2019-12-16T12:10:00Z">
        <w:r w:rsidR="002B3558" w:rsidDel="00471E09">
          <w:rPr>
            <w:rFonts w:ascii="Times New Roman" w:eastAsia="Times New Roman" w:hAnsi="Times New Roman" w:cs="Times New Roman"/>
            <w:bCs/>
            <w:sz w:val="24"/>
            <w:szCs w:val="24"/>
          </w:rPr>
          <w:delText>“Gay men in Brazil.”</w:delText>
        </w:r>
      </w:del>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Particular_Social_Group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«Particular_Social_Group»</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del w:id="26" w:author="Kishahnica Rajendran" w:date="2019-12-16T12:11:00Z">
        <w:r w:rsidR="002B3558" w:rsidDel="00471E09">
          <w:rPr>
            <w:rFonts w:ascii="Times New Roman" w:eastAsia="Times New Roman" w:hAnsi="Times New Roman" w:cs="Times New Roman"/>
            <w:bCs/>
            <w:sz w:val="24"/>
            <w:szCs w:val="24"/>
          </w:rPr>
          <w:delText xml:space="preserve">Elizeu’s </w:delText>
        </w:r>
      </w:del>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Client_First_Name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«Client_First_Name»</w:t>
      </w:r>
      <w:r w:rsidR="009173E8">
        <w:rPr>
          <w:rFonts w:ascii="Times New Roman" w:eastAsia="Times New Roman" w:hAnsi="Times New Roman" w:cs="Times New Roman"/>
          <w:bCs/>
          <w:sz w:val="24"/>
          <w:szCs w:val="24"/>
        </w:rPr>
        <w:fldChar w:fldCharType="end"/>
      </w:r>
      <w:ins w:id="27" w:author="Kishahnica Rajendran" w:date="2019-12-16T12:11:00Z">
        <w:r w:rsidR="00471E09">
          <w:rPr>
            <w:rFonts w:ascii="Times New Roman" w:eastAsia="Times New Roman" w:hAnsi="Times New Roman" w:cs="Times New Roman"/>
            <w:bCs/>
            <w:sz w:val="24"/>
            <w:szCs w:val="24"/>
          </w:rPr>
          <w:t xml:space="preserve">’s </w:t>
        </w:r>
      </w:ins>
      <w:r w:rsidR="002B3558">
        <w:rPr>
          <w:rFonts w:ascii="Times New Roman" w:eastAsia="Times New Roman" w:hAnsi="Times New Roman" w:cs="Times New Roman"/>
          <w:bCs/>
          <w:sz w:val="24"/>
          <w:szCs w:val="24"/>
        </w:rPr>
        <w:t xml:space="preserve">membership in this particular social group is the central reason for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Pronoun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«Pronoun»</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r w:rsidR="002B3558">
        <w:rPr>
          <w:rFonts w:ascii="Times New Roman" w:eastAsia="Times New Roman" w:hAnsi="Times New Roman" w:cs="Times New Roman"/>
          <w:bCs/>
          <w:sz w:val="24"/>
          <w:szCs w:val="24"/>
        </w:rPr>
        <w:t xml:space="preserve">fear of future persecution and the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Home_Country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«Home_Country»</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r w:rsidR="002B3558">
        <w:rPr>
          <w:rFonts w:ascii="Times New Roman" w:eastAsia="Times New Roman" w:hAnsi="Times New Roman" w:cs="Times New Roman"/>
          <w:bCs/>
          <w:sz w:val="24"/>
          <w:szCs w:val="24"/>
        </w:rPr>
        <w:t xml:space="preserve">government is unable to protect </w:t>
      </w:r>
      <w:del w:id="28" w:author="Kishahnica Rajendran" w:date="2019-12-16T12:11:00Z">
        <w:r w:rsidR="002B3558" w:rsidDel="00471E09">
          <w:rPr>
            <w:rFonts w:ascii="Times New Roman" w:eastAsia="Times New Roman" w:hAnsi="Times New Roman" w:cs="Times New Roman"/>
            <w:bCs/>
            <w:sz w:val="24"/>
            <w:szCs w:val="24"/>
          </w:rPr>
          <w:delText xml:space="preserve">him </w:delText>
        </w:r>
      </w:del>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Pronoun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«Pronoun»</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 xml:space="preserve"> </w:t>
      </w:r>
      <w:r w:rsidR="002B3558">
        <w:rPr>
          <w:rFonts w:ascii="Times New Roman" w:eastAsia="Times New Roman" w:hAnsi="Times New Roman" w:cs="Times New Roman"/>
          <w:bCs/>
          <w:sz w:val="24"/>
          <w:szCs w:val="24"/>
        </w:rPr>
        <w:t xml:space="preserve">from being persecuted or killed on account of being </w:t>
      </w:r>
      <w:r w:rsidR="009173E8">
        <w:rPr>
          <w:rFonts w:ascii="Times New Roman" w:eastAsia="Times New Roman" w:hAnsi="Times New Roman" w:cs="Times New Roman"/>
          <w:bCs/>
          <w:sz w:val="24"/>
          <w:szCs w:val="24"/>
        </w:rPr>
        <w:fldChar w:fldCharType="begin"/>
      </w:r>
      <w:r w:rsidR="009173E8">
        <w:rPr>
          <w:rFonts w:ascii="Times New Roman" w:eastAsia="Times New Roman" w:hAnsi="Times New Roman" w:cs="Times New Roman"/>
          <w:bCs/>
          <w:sz w:val="24"/>
          <w:szCs w:val="24"/>
        </w:rPr>
        <w:instrText xml:space="preserve"> MERGEFIELD Sexual_Orientation </w:instrText>
      </w:r>
      <w:r w:rsidR="009173E8">
        <w:rPr>
          <w:rFonts w:ascii="Times New Roman" w:eastAsia="Times New Roman" w:hAnsi="Times New Roman" w:cs="Times New Roman"/>
          <w:bCs/>
          <w:sz w:val="24"/>
          <w:szCs w:val="24"/>
        </w:rPr>
        <w:fldChar w:fldCharType="separate"/>
      </w:r>
      <w:r w:rsidR="009173E8">
        <w:rPr>
          <w:rFonts w:ascii="Times New Roman" w:eastAsia="Times New Roman" w:hAnsi="Times New Roman" w:cs="Times New Roman"/>
          <w:bCs/>
          <w:noProof/>
          <w:sz w:val="24"/>
          <w:szCs w:val="24"/>
        </w:rPr>
        <w:t>«Sexual_Orientation»</w:t>
      </w:r>
      <w:r w:rsidR="009173E8">
        <w:rPr>
          <w:rFonts w:ascii="Times New Roman" w:eastAsia="Times New Roman" w:hAnsi="Times New Roman" w:cs="Times New Roman"/>
          <w:bCs/>
          <w:sz w:val="24"/>
          <w:szCs w:val="24"/>
        </w:rPr>
        <w:fldChar w:fldCharType="end"/>
      </w:r>
      <w:r w:rsidR="009173E8">
        <w:rPr>
          <w:rFonts w:ascii="Times New Roman" w:eastAsia="Times New Roman" w:hAnsi="Times New Roman" w:cs="Times New Roman"/>
          <w:bCs/>
          <w:sz w:val="24"/>
          <w:szCs w:val="24"/>
        </w:rPr>
        <w:t>.</w:t>
      </w:r>
      <w:del w:id="29" w:author="Kishahnica Rajendran" w:date="2019-12-16T12:12:00Z">
        <w:r w:rsidR="002B3558" w:rsidDel="00471E09">
          <w:rPr>
            <w:rFonts w:ascii="Times New Roman" w:eastAsia="Times New Roman" w:hAnsi="Times New Roman" w:cs="Times New Roman"/>
            <w:bCs/>
            <w:sz w:val="24"/>
            <w:szCs w:val="24"/>
          </w:rPr>
          <w:delText>Second</w:delText>
        </w:r>
        <w:r w:rsidR="00291487" w:rsidDel="00471E09">
          <w:rPr>
            <w:rFonts w:ascii="Times New Roman" w:eastAsia="Times New Roman" w:hAnsi="Times New Roman" w:cs="Times New Roman"/>
            <w:bCs/>
            <w:sz w:val="24"/>
            <w:szCs w:val="24"/>
          </w:rPr>
          <w:delText>, h</w:delText>
        </w:r>
        <w:r w:rsidDel="00471E09">
          <w:rPr>
            <w:rFonts w:ascii="Times New Roman" w:eastAsia="Times New Roman" w:hAnsi="Times New Roman" w:cs="Times New Roman"/>
            <w:bCs/>
            <w:sz w:val="24"/>
            <w:szCs w:val="24"/>
          </w:rPr>
          <w:delText>e suffered past persecution on account of his</w:delText>
        </w:r>
        <w:r w:rsidR="00291487" w:rsidDel="00471E09">
          <w:rPr>
            <w:rFonts w:ascii="Times New Roman" w:eastAsia="Times New Roman" w:hAnsi="Times New Roman" w:cs="Times New Roman"/>
            <w:bCs/>
            <w:sz w:val="24"/>
            <w:szCs w:val="24"/>
          </w:rPr>
          <w:delText xml:space="preserve"> differing</w:delText>
        </w:r>
        <w:r w:rsidDel="00471E09">
          <w:rPr>
            <w:rFonts w:ascii="Times New Roman" w:eastAsia="Times New Roman" w:hAnsi="Times New Roman" w:cs="Times New Roman"/>
            <w:bCs/>
            <w:sz w:val="24"/>
            <w:szCs w:val="24"/>
          </w:rPr>
          <w:delText xml:space="preserve"> religious beliefs</w:delText>
        </w:r>
        <w:r w:rsidR="00DC28E0" w:rsidDel="00471E09">
          <w:rPr>
            <w:rFonts w:ascii="Times New Roman" w:eastAsia="Times New Roman" w:hAnsi="Times New Roman" w:cs="Times New Roman"/>
            <w:bCs/>
            <w:sz w:val="24"/>
            <w:szCs w:val="24"/>
          </w:rPr>
          <w:delText>, thus creating a presumption of a well-founded fear of persecution</w:delText>
        </w:r>
        <w:r w:rsidDel="00471E09">
          <w:rPr>
            <w:rFonts w:ascii="Times New Roman" w:eastAsia="Times New Roman" w:hAnsi="Times New Roman" w:cs="Times New Roman"/>
            <w:bCs/>
            <w:sz w:val="24"/>
            <w:szCs w:val="24"/>
          </w:rPr>
          <w:delText>. Elizeu</w:delText>
        </w:r>
        <w:r w:rsidR="002E71C3" w:rsidDel="00471E09">
          <w:rPr>
            <w:rFonts w:ascii="Times New Roman" w:eastAsia="Times New Roman" w:hAnsi="Times New Roman" w:cs="Times New Roman"/>
            <w:bCs/>
            <w:sz w:val="24"/>
            <w:szCs w:val="24"/>
          </w:rPr>
          <w:delText xml:space="preserve"> survived lashings from his father’s belt and beatings from a wooden paddle at least three times a month because he would refuse t</w:delText>
        </w:r>
        <w:r w:rsidR="00414322" w:rsidDel="00471E09">
          <w:rPr>
            <w:rFonts w:ascii="Times New Roman" w:eastAsia="Times New Roman" w:hAnsi="Times New Roman" w:cs="Times New Roman"/>
            <w:bCs/>
            <w:sz w:val="24"/>
            <w:szCs w:val="24"/>
          </w:rPr>
          <w:delText>o go to church.</w:delText>
        </w:r>
        <w:r w:rsidR="002B3558" w:rsidDel="00471E09">
          <w:rPr>
            <w:rFonts w:ascii="Times New Roman" w:eastAsia="Times New Roman" w:hAnsi="Times New Roman" w:cs="Times New Roman"/>
            <w:bCs/>
            <w:sz w:val="24"/>
            <w:szCs w:val="24"/>
          </w:rPr>
          <w:delText xml:space="preserve"> </w:delText>
        </w:r>
      </w:del>
    </w:p>
    <w:p w14:paraId="5AD404F9" w14:textId="283B5A4B" w:rsidR="002E71C3" w:rsidRDefault="007C67EF" w:rsidP="00291487">
      <w:pPr>
        <w:pStyle w:val="NoSpacing"/>
        <w:numPr>
          <w:ilvl w:val="0"/>
          <w:numId w:val="19"/>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Client_First_Name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«Client_First_Name»</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r w:rsidR="002E71C3" w:rsidRPr="00EB6FF4">
        <w:rPr>
          <w:rFonts w:ascii="Times New Roman" w:hAnsi="Times New Roman" w:cs="Times New Roman"/>
          <w:b/>
          <w:sz w:val="24"/>
          <w:szCs w:val="24"/>
        </w:rPr>
        <w:t xml:space="preserve">timely filed </w:t>
      </w:r>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Pronoun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«Pronoun»</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del w:id="30" w:author="Kishahnica Rajendran" w:date="2019-12-16T12:42:00Z">
        <w:r w:rsidR="002E71C3" w:rsidRPr="00EB6FF4" w:rsidDel="00F26CCA">
          <w:rPr>
            <w:rFonts w:ascii="Times New Roman" w:hAnsi="Times New Roman" w:cs="Times New Roman"/>
            <w:b/>
            <w:sz w:val="24"/>
            <w:szCs w:val="24"/>
          </w:rPr>
          <w:delText xml:space="preserve">his </w:delText>
        </w:r>
      </w:del>
      <w:r w:rsidR="002E71C3" w:rsidRPr="00EB6FF4">
        <w:rPr>
          <w:rFonts w:ascii="Times New Roman" w:hAnsi="Times New Roman" w:cs="Times New Roman"/>
          <w:b/>
          <w:sz w:val="24"/>
          <w:szCs w:val="24"/>
        </w:rPr>
        <w:t xml:space="preserve">application for asylum </w:t>
      </w:r>
    </w:p>
    <w:p w14:paraId="12CFBB12" w14:textId="4E1E7528" w:rsidR="0049728B" w:rsidDel="00471E09" w:rsidRDefault="002E71C3" w:rsidP="0049728B">
      <w:pPr>
        <w:pStyle w:val="NoSpacing"/>
        <w:spacing w:line="480" w:lineRule="auto"/>
        <w:ind w:firstLine="720"/>
        <w:jc w:val="both"/>
        <w:rPr>
          <w:del w:id="31" w:author="Kishahnica Rajendran" w:date="2019-12-16T12:14:00Z"/>
          <w:rFonts w:ascii="Times New Roman" w:hAnsi="Times New Roman" w:cs="Times New Roman"/>
          <w:sz w:val="24"/>
          <w:szCs w:val="24"/>
        </w:rPr>
      </w:pPr>
      <w:r w:rsidRPr="00695353">
        <w:rPr>
          <w:rFonts w:ascii="Times New Roman" w:hAnsi="Times New Roman" w:cs="Times New Roman"/>
          <w:sz w:val="24"/>
          <w:szCs w:val="24"/>
        </w:rPr>
        <w:t xml:space="preserve">In addition to substantive eligibility, an asylum applicant must show by clear and convincing evidence that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Pr="00695353">
        <w:rPr>
          <w:rFonts w:ascii="Times New Roman" w:hAnsi="Times New Roman" w:cs="Times New Roman"/>
          <w:sz w:val="24"/>
          <w:szCs w:val="24"/>
        </w:rPr>
        <w:t xml:space="preserve">timely filed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Pr="00695353">
        <w:rPr>
          <w:rFonts w:ascii="Times New Roman" w:hAnsi="Times New Roman" w:cs="Times New Roman"/>
          <w:sz w:val="24"/>
          <w:szCs w:val="24"/>
        </w:rPr>
        <w:t>asylum</w:t>
      </w:r>
      <w:r>
        <w:rPr>
          <w:rFonts w:ascii="Times New Roman" w:hAnsi="Times New Roman" w:cs="Times New Roman"/>
          <w:sz w:val="24"/>
          <w:szCs w:val="24"/>
        </w:rPr>
        <w:t xml:space="preserve"> application within one year of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Pronoun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«Pronoun»</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 xml:space="preserve">last arrival in the United States </w:t>
      </w:r>
      <w:r w:rsidRPr="00695353">
        <w:rPr>
          <w:rFonts w:ascii="Times New Roman" w:hAnsi="Times New Roman" w:cs="Times New Roman"/>
          <w:bCs/>
          <w:sz w:val="24"/>
          <w:szCs w:val="24"/>
        </w:rPr>
        <w:t xml:space="preserve">8 U.S.C. § 1158(a)(2)(B); </w:t>
      </w:r>
      <w:r w:rsidRPr="00695353">
        <w:rPr>
          <w:rFonts w:ascii="Times New Roman" w:hAnsi="Times New Roman" w:cs="Times New Roman"/>
          <w:sz w:val="24"/>
          <w:szCs w:val="24"/>
        </w:rPr>
        <w:t>INA § 208(a)(2)(B)</w:t>
      </w:r>
      <w:r>
        <w:rPr>
          <w:rFonts w:ascii="Times New Roman" w:hAnsi="Times New Roman" w:cs="Times New Roman"/>
          <w:sz w:val="24"/>
          <w:szCs w:val="24"/>
        </w:rPr>
        <w:t xml:space="preserve">. Here, </w:t>
      </w:r>
      <w:del w:id="32" w:author="Kishahnica Rajendran" w:date="2019-12-16T12:13:00Z">
        <w:r w:rsidDel="00471E09">
          <w:rPr>
            <w:rFonts w:ascii="Times New Roman" w:hAnsi="Times New Roman" w:cs="Times New Roman"/>
            <w:sz w:val="24"/>
            <w:szCs w:val="24"/>
          </w:rPr>
          <w:delText xml:space="preserve">Elizeu </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Client_First_Name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«Client_First_Name»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 xml:space="preserve">arrived in </w:t>
      </w:r>
      <w:del w:id="33" w:author="Kishahnica Rajendran" w:date="2019-12-16T12:13:00Z">
        <w:r w:rsidDel="00471E09">
          <w:rPr>
            <w:rFonts w:ascii="Times New Roman" w:hAnsi="Times New Roman" w:cs="Times New Roman"/>
            <w:sz w:val="24"/>
            <w:szCs w:val="24"/>
          </w:rPr>
          <w:delText>New York City, New York</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Arrival_City_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«Arrival_City_»</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Arrival_State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«Arrival_State»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 xml:space="preserve">at </w:t>
      </w:r>
      <w:del w:id="34" w:author="Kishahnica Rajendran" w:date="2019-12-16T12:14:00Z">
        <w:r w:rsidDel="00471E09">
          <w:rPr>
            <w:rFonts w:ascii="Times New Roman" w:hAnsi="Times New Roman" w:cs="Times New Roman"/>
            <w:sz w:val="24"/>
            <w:szCs w:val="24"/>
          </w:rPr>
          <w:delText>JFK airport</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Arrival_Airport_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«Arrival_Airport_»</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 xml:space="preserve">on </w:t>
      </w:r>
      <w:del w:id="35" w:author="Kishahnica Rajendran" w:date="2019-12-16T12:14:00Z">
        <w:r w:rsidDel="00471E09">
          <w:rPr>
            <w:rFonts w:ascii="Times New Roman" w:hAnsi="Times New Roman" w:cs="Times New Roman"/>
            <w:sz w:val="24"/>
            <w:szCs w:val="24"/>
          </w:rPr>
          <w:delText>October 26, 2018</w:delText>
        </w:r>
      </w:del>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Arrival_Date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«Arrival_Date»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del w:id="36" w:author="Kishahnica Rajendran" w:date="2019-12-16T12:14:00Z">
        <w:r w:rsidRPr="00DC6C05" w:rsidDel="00471E09">
          <w:rPr>
            <w:rFonts w:ascii="Times New Roman" w:hAnsi="Times New Roman" w:cs="Times New Roman"/>
            <w:sz w:val="24"/>
            <w:szCs w:val="24"/>
            <w:u w:val="single"/>
            <w:rPrChange w:id="37" w:author="Kishahnica Rajendran" w:date="2019-11-25T06:58:00Z">
              <w:rPr>
                <w:rFonts w:ascii="Times New Roman" w:hAnsi="Times New Roman" w:cs="Times New Roman"/>
                <w:sz w:val="24"/>
                <w:szCs w:val="24"/>
                <w:highlight w:val="yellow"/>
                <w:u w:val="single"/>
              </w:rPr>
            </w:rPrChange>
          </w:rPr>
          <w:delText>See</w:delText>
        </w:r>
        <w:r w:rsidR="00DC6C05" w:rsidDel="00471E09">
          <w:rPr>
            <w:rFonts w:ascii="Times New Roman" w:hAnsi="Times New Roman" w:cs="Times New Roman"/>
            <w:sz w:val="24"/>
            <w:szCs w:val="24"/>
          </w:rPr>
          <w:delText xml:space="preserve"> Tab F,</w:delText>
        </w:r>
        <w:r w:rsidR="00DB0F12" w:rsidDel="00471E09">
          <w:rPr>
            <w:rFonts w:ascii="Times New Roman" w:hAnsi="Times New Roman" w:cs="Times New Roman"/>
            <w:sz w:val="24"/>
            <w:szCs w:val="24"/>
          </w:rPr>
          <w:delText xml:space="preserve"> </w:delText>
        </w:r>
        <w:r w:rsidDel="00471E09">
          <w:rPr>
            <w:rFonts w:ascii="Times New Roman" w:hAnsi="Times New Roman" w:cs="Times New Roman"/>
            <w:sz w:val="24"/>
            <w:szCs w:val="24"/>
          </w:rPr>
          <w:delText>Passport of Elizeu Andrade Pimenta</w:delText>
        </w:r>
        <w:r w:rsidR="00DC6C05" w:rsidDel="00471E09">
          <w:rPr>
            <w:rFonts w:ascii="Times New Roman" w:hAnsi="Times New Roman" w:cs="Times New Roman"/>
            <w:sz w:val="24"/>
            <w:szCs w:val="24"/>
          </w:rPr>
          <w:delText xml:space="preserve">. </w:delText>
        </w:r>
        <w:r w:rsidDel="00471E09">
          <w:rPr>
            <w:rFonts w:ascii="Times New Roman" w:hAnsi="Times New Roman" w:cs="Times New Roman"/>
            <w:sz w:val="24"/>
            <w:szCs w:val="24"/>
          </w:rPr>
          <w:delText xml:space="preserve">Elizeu filed his application for asylum on </w:delText>
        </w:r>
        <w:r w:rsidRPr="002E71C3" w:rsidDel="00471E09">
          <w:rPr>
            <w:rFonts w:ascii="Times New Roman" w:hAnsi="Times New Roman" w:cs="Times New Roman"/>
            <w:sz w:val="24"/>
            <w:szCs w:val="24"/>
          </w:rPr>
          <w:delText>October 24, 2019,</w:delText>
        </w:r>
        <w:r w:rsidDel="00471E09">
          <w:rPr>
            <w:rFonts w:ascii="Times New Roman" w:hAnsi="Times New Roman" w:cs="Times New Roman"/>
            <w:sz w:val="24"/>
            <w:szCs w:val="24"/>
          </w:rPr>
          <w:delText xml:space="preserve"> before the one-year deadline. </w:delText>
        </w:r>
        <w:commentRangeStart w:id="38"/>
        <w:commentRangeStart w:id="39"/>
        <w:r w:rsidR="00DC28E0" w:rsidRPr="00DC6C05" w:rsidDel="00471E09">
          <w:rPr>
            <w:rFonts w:ascii="Times New Roman" w:hAnsi="Times New Roman" w:cs="Times New Roman"/>
            <w:sz w:val="24"/>
            <w:szCs w:val="24"/>
            <w:u w:val="single"/>
            <w:rPrChange w:id="40" w:author="Kishahnica Rajendran" w:date="2019-11-25T06:59:00Z">
              <w:rPr>
                <w:rFonts w:ascii="Times New Roman" w:hAnsi="Times New Roman" w:cs="Times New Roman"/>
                <w:sz w:val="24"/>
                <w:szCs w:val="24"/>
                <w:highlight w:val="yellow"/>
              </w:rPr>
            </w:rPrChange>
          </w:rPr>
          <w:delText>See</w:delText>
        </w:r>
        <w:commentRangeEnd w:id="38"/>
        <w:r w:rsidR="00CA5434" w:rsidRPr="00DC6C05" w:rsidDel="00471E09">
          <w:rPr>
            <w:rStyle w:val="CommentReference"/>
            <w:rFonts w:ascii="Times New Roman" w:eastAsia="Times New Roman" w:hAnsi="Times New Roman" w:cs="Times New Roman"/>
            <w:u w:val="single"/>
          </w:rPr>
          <w:commentReference w:id="38"/>
        </w:r>
        <w:commentRangeEnd w:id="39"/>
        <w:r w:rsidR="00E91C6E" w:rsidRPr="00DC6C05" w:rsidDel="00471E09">
          <w:rPr>
            <w:rStyle w:val="CommentReference"/>
            <w:rFonts w:ascii="Times New Roman" w:eastAsia="Times New Roman" w:hAnsi="Times New Roman" w:cs="Times New Roman"/>
            <w:u w:val="single"/>
          </w:rPr>
          <w:commentReference w:id="39"/>
        </w:r>
        <w:r w:rsidR="00DB0F12" w:rsidDel="00471E09">
          <w:rPr>
            <w:rFonts w:ascii="Times New Roman" w:hAnsi="Times New Roman" w:cs="Times New Roman"/>
            <w:sz w:val="24"/>
            <w:szCs w:val="24"/>
          </w:rPr>
          <w:delText xml:space="preserve"> Tab D, .</w:delText>
        </w:r>
      </w:del>
    </w:p>
    <w:p w14:paraId="4648699F" w14:textId="77777777" w:rsidR="0049728B" w:rsidDel="00471E09" w:rsidRDefault="0049728B" w:rsidP="0049728B">
      <w:pPr>
        <w:pStyle w:val="NoSpacing"/>
        <w:spacing w:line="480" w:lineRule="auto"/>
        <w:ind w:firstLine="720"/>
        <w:jc w:val="both"/>
        <w:rPr>
          <w:del w:id="41" w:author="Kishahnica Rajendran" w:date="2019-12-16T12:14:00Z"/>
          <w:rFonts w:ascii="Times New Roman" w:hAnsi="Times New Roman" w:cs="Times New Roman"/>
          <w:sz w:val="24"/>
          <w:szCs w:val="24"/>
        </w:rPr>
      </w:pPr>
    </w:p>
    <w:p w14:paraId="6308C88F" w14:textId="77777777" w:rsidR="0049728B" w:rsidRPr="0049728B" w:rsidRDefault="0049728B" w:rsidP="00B858A2">
      <w:pPr>
        <w:pStyle w:val="NoSpacing"/>
        <w:spacing w:line="480" w:lineRule="auto"/>
        <w:ind w:firstLine="720"/>
        <w:jc w:val="both"/>
        <w:rPr>
          <w:rFonts w:ascii="Times New Roman" w:hAnsi="Times New Roman" w:cs="Times New Roman"/>
          <w:sz w:val="24"/>
          <w:szCs w:val="24"/>
        </w:rPr>
      </w:pPr>
    </w:p>
    <w:p w14:paraId="630300F2" w14:textId="77777777" w:rsidR="0049728B" w:rsidRDefault="0049728B" w:rsidP="0049728B">
      <w:pPr>
        <w:pStyle w:val="NoSpacing"/>
        <w:ind w:left="810"/>
        <w:jc w:val="both"/>
        <w:rPr>
          <w:rFonts w:ascii="Times New Roman" w:hAnsi="Times New Roman" w:cs="Times New Roman"/>
          <w:b/>
          <w:sz w:val="24"/>
          <w:szCs w:val="24"/>
        </w:rPr>
      </w:pPr>
    </w:p>
    <w:p w14:paraId="05482C71" w14:textId="61848A52" w:rsidR="0049728B" w:rsidRPr="00EB6FF4" w:rsidRDefault="0049728B" w:rsidP="0049728B">
      <w:pPr>
        <w:pStyle w:val="NoSpacing"/>
        <w:numPr>
          <w:ilvl w:val="0"/>
          <w:numId w:val="19"/>
        </w:numPr>
        <w:jc w:val="both"/>
        <w:rPr>
          <w:rFonts w:ascii="Times New Roman" w:hAnsi="Times New Roman" w:cs="Times New Roman"/>
          <w:b/>
          <w:sz w:val="24"/>
          <w:szCs w:val="24"/>
        </w:rPr>
      </w:pPr>
      <w:del w:id="42" w:author="Kishahnica Rajendran" w:date="2019-12-16T12:14:00Z">
        <w:r w:rsidDel="00471E09">
          <w:rPr>
            <w:rFonts w:ascii="Times New Roman" w:hAnsi="Times New Roman" w:cs="Times New Roman"/>
            <w:b/>
            <w:sz w:val="24"/>
            <w:szCs w:val="24"/>
          </w:rPr>
          <w:delText xml:space="preserve">Elizeu </w:delText>
        </w:r>
      </w:del>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Client_First_Name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«Client_First_Name»</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r>
        <w:rPr>
          <w:rFonts w:ascii="Times New Roman" w:hAnsi="Times New Roman" w:cs="Times New Roman"/>
          <w:b/>
          <w:sz w:val="24"/>
          <w:szCs w:val="24"/>
        </w:rPr>
        <w:t xml:space="preserve">is entitled to asylum because of the well-founded fear that </w:t>
      </w:r>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Pronoun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«Pronoun»</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r>
        <w:rPr>
          <w:rFonts w:ascii="Times New Roman" w:hAnsi="Times New Roman" w:cs="Times New Roman"/>
          <w:b/>
          <w:sz w:val="24"/>
          <w:szCs w:val="24"/>
        </w:rPr>
        <w:t xml:space="preserve">will be threatened and harmed because of </w:t>
      </w:r>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Pronoun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«Pronoun»</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r>
        <w:rPr>
          <w:rFonts w:ascii="Times New Roman" w:hAnsi="Times New Roman" w:cs="Times New Roman"/>
          <w:b/>
          <w:sz w:val="24"/>
          <w:szCs w:val="24"/>
        </w:rPr>
        <w:t xml:space="preserve">sexual orientation </w:t>
      </w:r>
    </w:p>
    <w:p w14:paraId="3CDDAD70" w14:textId="77777777" w:rsidR="0049728B" w:rsidRPr="00EB6FF4" w:rsidRDefault="0049728B" w:rsidP="0049728B">
      <w:pPr>
        <w:pStyle w:val="NoSpacing"/>
        <w:jc w:val="both"/>
        <w:rPr>
          <w:rFonts w:ascii="Times New Roman" w:hAnsi="Times New Roman" w:cs="Times New Roman"/>
          <w:b/>
          <w:sz w:val="24"/>
          <w:szCs w:val="24"/>
        </w:rPr>
      </w:pPr>
    </w:p>
    <w:p w14:paraId="1F5378FB" w14:textId="7D21C8CF" w:rsidR="0049728B" w:rsidRDefault="009173E8" w:rsidP="0049728B">
      <w:pPr>
        <w:pStyle w:val="NoSpacing"/>
        <w:numPr>
          <w:ilvl w:val="0"/>
          <w:numId w:val="11"/>
        </w:numPr>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Client_First_Name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«Client_First_Name»</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del w:id="43" w:author="Kishahnica Rajendran" w:date="2019-12-16T12:21:00Z">
        <w:r w:rsidR="0049728B" w:rsidRPr="00EB6FF4" w:rsidDel="00471E09">
          <w:rPr>
            <w:rFonts w:ascii="Times New Roman" w:hAnsi="Times New Roman" w:cs="Times New Roman"/>
            <w:b/>
            <w:sz w:val="24"/>
            <w:szCs w:val="24"/>
          </w:rPr>
          <w:delText>Elizeu</w:delText>
        </w:r>
      </w:del>
      <w:del w:id="44" w:author="Kishahnica Rajendran" w:date="2019-12-16T12:22:00Z">
        <w:r w:rsidR="0049728B" w:rsidRPr="00EB6FF4" w:rsidDel="00471E09">
          <w:rPr>
            <w:rFonts w:ascii="Times New Roman" w:hAnsi="Times New Roman" w:cs="Times New Roman"/>
            <w:b/>
            <w:sz w:val="24"/>
            <w:szCs w:val="24"/>
          </w:rPr>
          <w:delText xml:space="preserve"> </w:delText>
        </w:r>
      </w:del>
      <w:r w:rsidR="0049728B" w:rsidRPr="00EB6FF4">
        <w:rPr>
          <w:rFonts w:ascii="Times New Roman" w:hAnsi="Times New Roman" w:cs="Times New Roman"/>
          <w:b/>
          <w:sz w:val="24"/>
          <w:szCs w:val="24"/>
        </w:rPr>
        <w:t xml:space="preserve">has a well-founded fear of persecution in the future </w:t>
      </w:r>
    </w:p>
    <w:p w14:paraId="6055001C" w14:textId="77777777" w:rsidR="0049728B" w:rsidRPr="00AA65B5" w:rsidRDefault="0049728B" w:rsidP="0049728B">
      <w:pPr>
        <w:pStyle w:val="NoSpacing"/>
        <w:ind w:left="1170"/>
        <w:jc w:val="both"/>
        <w:rPr>
          <w:rFonts w:ascii="Times New Roman" w:hAnsi="Times New Roman" w:cs="Times New Roman"/>
          <w:b/>
          <w:sz w:val="24"/>
          <w:szCs w:val="24"/>
        </w:rPr>
      </w:pPr>
    </w:p>
    <w:p w14:paraId="37F22497" w14:textId="77777777" w:rsidR="0049728B" w:rsidRPr="00AA65B5" w:rsidRDefault="0049728B" w:rsidP="0049728B">
      <w:pPr>
        <w:tabs>
          <w:tab w:val="left" w:pos="90"/>
          <w:tab w:val="left" w:pos="45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65B5">
        <w:rPr>
          <w:rFonts w:ascii="Times New Roman" w:hAnsi="Times New Roman" w:cs="Times New Roman"/>
          <w:sz w:val="24"/>
          <w:szCs w:val="24"/>
        </w:rPr>
        <w:t xml:space="preserve">An asylum applicant may make an independent showing of well-founded fear of future persecution without regard to past persecution. </w:t>
      </w:r>
      <w:proofErr w:type="spellStart"/>
      <w:r w:rsidRPr="00AA65B5">
        <w:rPr>
          <w:rFonts w:ascii="Times New Roman" w:hAnsi="Times New Roman" w:cs="Times New Roman"/>
          <w:iCs/>
          <w:sz w:val="24"/>
          <w:szCs w:val="24"/>
          <w:u w:val="single"/>
        </w:rPr>
        <w:t>Mihaylov</w:t>
      </w:r>
      <w:proofErr w:type="spellEnd"/>
      <w:r w:rsidRPr="00AA65B5">
        <w:rPr>
          <w:rFonts w:ascii="Times New Roman" w:hAnsi="Times New Roman" w:cs="Times New Roman"/>
          <w:iCs/>
          <w:sz w:val="24"/>
          <w:szCs w:val="24"/>
          <w:u w:val="single"/>
        </w:rPr>
        <w:t xml:space="preserve"> v. Ashcroft</w:t>
      </w:r>
      <w:r w:rsidRPr="00AA65B5">
        <w:rPr>
          <w:rFonts w:ascii="Times New Roman" w:hAnsi="Times New Roman" w:cs="Times New Roman"/>
          <w:i/>
          <w:iCs/>
          <w:sz w:val="24"/>
          <w:szCs w:val="24"/>
        </w:rPr>
        <w:t>,</w:t>
      </w:r>
      <w:r w:rsidRPr="00AA65B5">
        <w:rPr>
          <w:rFonts w:ascii="Times New Roman" w:hAnsi="Times New Roman" w:cs="Times New Roman"/>
          <w:sz w:val="24"/>
          <w:szCs w:val="24"/>
        </w:rPr>
        <w:t xml:space="preserve"> 379 F.3d 15, 21 (1st Cir. 2004)</w:t>
      </w:r>
      <w:r w:rsidRPr="00AA65B5">
        <w:rPr>
          <w:rStyle w:val="documentbody"/>
          <w:rFonts w:ascii="Times New Roman" w:hAnsi="Times New Roman" w:cs="Times New Roman"/>
          <w:sz w:val="24"/>
          <w:szCs w:val="24"/>
        </w:rPr>
        <w:t xml:space="preserve">. </w:t>
      </w:r>
      <w:r w:rsidRPr="00AA65B5">
        <w:rPr>
          <w:rFonts w:ascii="Times New Roman" w:hAnsi="Times New Roman" w:cs="Times New Roman"/>
          <w:sz w:val="24"/>
          <w:szCs w:val="24"/>
        </w:rPr>
        <w:t>The test requires a showing that there is a “reasonable possibility” of persecution on account of a protected ground if returned. 8 C.F.R. § 1208.13(b)(2)(</w:t>
      </w:r>
      <w:proofErr w:type="spellStart"/>
      <w:r w:rsidRPr="00AA65B5">
        <w:rPr>
          <w:rFonts w:ascii="Times New Roman" w:hAnsi="Times New Roman" w:cs="Times New Roman"/>
          <w:sz w:val="24"/>
          <w:szCs w:val="24"/>
        </w:rPr>
        <w:t>i</w:t>
      </w:r>
      <w:proofErr w:type="spellEnd"/>
      <w:r w:rsidRPr="00AA65B5">
        <w:rPr>
          <w:rFonts w:ascii="Times New Roman" w:hAnsi="Times New Roman" w:cs="Times New Roman"/>
          <w:sz w:val="24"/>
          <w:szCs w:val="24"/>
        </w:rPr>
        <w:t xml:space="preserve">); </w:t>
      </w:r>
      <w:r w:rsidRPr="00AA65B5">
        <w:rPr>
          <w:rFonts w:ascii="Times New Roman" w:hAnsi="Times New Roman" w:cs="Times New Roman"/>
          <w:sz w:val="24"/>
          <w:szCs w:val="24"/>
          <w:u w:val="single"/>
        </w:rPr>
        <w:t>see also</w:t>
      </w:r>
      <w:r w:rsidRPr="00AA65B5">
        <w:rPr>
          <w:rFonts w:ascii="Times New Roman" w:hAnsi="Times New Roman" w:cs="Times New Roman"/>
          <w:sz w:val="24"/>
          <w:szCs w:val="24"/>
        </w:rPr>
        <w:t xml:space="preserve"> </w:t>
      </w:r>
      <w:proofErr w:type="spellStart"/>
      <w:r w:rsidRPr="00AA65B5">
        <w:rPr>
          <w:rFonts w:ascii="Times New Roman" w:hAnsi="Times New Roman" w:cs="Times New Roman"/>
          <w:sz w:val="24"/>
          <w:szCs w:val="24"/>
          <w:u w:val="single"/>
        </w:rPr>
        <w:t>Sugiarto</w:t>
      </w:r>
      <w:proofErr w:type="spellEnd"/>
      <w:r w:rsidRPr="00AA65B5">
        <w:rPr>
          <w:rFonts w:ascii="Times New Roman" w:hAnsi="Times New Roman" w:cs="Times New Roman"/>
          <w:sz w:val="24"/>
          <w:szCs w:val="24"/>
          <w:u w:val="single"/>
        </w:rPr>
        <w:t xml:space="preserve"> v. Holder</w:t>
      </w:r>
      <w:r w:rsidRPr="00AA65B5">
        <w:rPr>
          <w:rFonts w:ascii="Times New Roman" w:hAnsi="Times New Roman" w:cs="Times New Roman"/>
          <w:sz w:val="24"/>
          <w:szCs w:val="24"/>
        </w:rPr>
        <w:t xml:space="preserve">, 586 </w:t>
      </w:r>
      <w:r w:rsidRPr="00AA65B5">
        <w:rPr>
          <w:rFonts w:ascii="Times New Roman" w:hAnsi="Times New Roman" w:cs="Times New Roman"/>
          <w:sz w:val="24"/>
          <w:szCs w:val="24"/>
        </w:rPr>
        <w:lastRenderedPageBreak/>
        <w:t xml:space="preserve">F.3d 90, 96-97 (1st Cir. 2009) (citing </w:t>
      </w:r>
      <w:r w:rsidRPr="00AA65B5">
        <w:rPr>
          <w:rFonts w:ascii="Times New Roman" w:hAnsi="Times New Roman" w:cs="Times New Roman"/>
          <w:iCs/>
          <w:sz w:val="24"/>
          <w:szCs w:val="24"/>
          <w:u w:val="single"/>
        </w:rPr>
        <w:t>INS v. Cardoza-Fonseca</w:t>
      </w:r>
      <w:r w:rsidRPr="00AA65B5">
        <w:rPr>
          <w:rFonts w:ascii="Times New Roman" w:hAnsi="Times New Roman" w:cs="Times New Roman"/>
          <w:sz w:val="24"/>
          <w:szCs w:val="24"/>
        </w:rPr>
        <w:t xml:space="preserve">, 480 U.S. 421, 440 (1987)). The First Circuit in </w:t>
      </w:r>
      <w:proofErr w:type="spellStart"/>
      <w:r w:rsidRPr="00AA65B5">
        <w:rPr>
          <w:rFonts w:ascii="Times New Roman" w:hAnsi="Times New Roman" w:cs="Times New Roman"/>
          <w:sz w:val="24"/>
          <w:szCs w:val="24"/>
          <w:u w:val="single"/>
        </w:rPr>
        <w:t>Sugiarto</w:t>
      </w:r>
      <w:proofErr w:type="spellEnd"/>
      <w:r w:rsidRPr="00AA65B5">
        <w:rPr>
          <w:rFonts w:ascii="Times New Roman" w:hAnsi="Times New Roman" w:cs="Times New Roman"/>
          <w:sz w:val="24"/>
          <w:szCs w:val="24"/>
        </w:rPr>
        <w:t xml:space="preserve"> expanded upon the “reasonable possibility” standard, noting that: </w:t>
      </w:r>
    </w:p>
    <w:p w14:paraId="5F727657" w14:textId="77777777" w:rsidR="0049728B" w:rsidRPr="00AA65B5" w:rsidRDefault="0049728B" w:rsidP="0049728B">
      <w:pPr>
        <w:pStyle w:val="ListParagraph"/>
        <w:tabs>
          <w:tab w:val="left" w:pos="90"/>
          <w:tab w:val="left" w:pos="450"/>
        </w:tabs>
        <w:ind w:left="1170" w:right="720"/>
        <w:jc w:val="both"/>
        <w:rPr>
          <w:rFonts w:ascii="Times New Roman" w:hAnsi="Times New Roman" w:cs="Times New Roman"/>
          <w:sz w:val="24"/>
          <w:szCs w:val="24"/>
        </w:rPr>
      </w:pPr>
      <w:r w:rsidRPr="00AA65B5">
        <w:rPr>
          <w:rFonts w:ascii="Times New Roman" w:hAnsi="Times New Roman" w:cs="Times New Roman"/>
          <w:sz w:val="24"/>
          <w:szCs w:val="24"/>
        </w:rPr>
        <w:t>[A]n applicant need not provide evidence of a ‘reasonable possibility’ of being ‘singled out individually for persecution’ in the event that the applicant establishes ‘a pattern or practice’ in her country of persecution of ‘a group of persons similarly situated to the applicant’ on account of a protected ground.</w:t>
      </w:r>
    </w:p>
    <w:p w14:paraId="4532DE5E" w14:textId="77777777" w:rsidR="0049728B" w:rsidRPr="00AA65B5" w:rsidRDefault="0049728B" w:rsidP="0049728B">
      <w:pPr>
        <w:pStyle w:val="ListParagraph"/>
        <w:tabs>
          <w:tab w:val="left" w:pos="90"/>
          <w:tab w:val="left" w:pos="450"/>
        </w:tabs>
        <w:ind w:left="1170"/>
        <w:jc w:val="both"/>
        <w:rPr>
          <w:rFonts w:ascii="Times New Roman" w:hAnsi="Times New Roman" w:cs="Times New Roman"/>
          <w:sz w:val="24"/>
          <w:szCs w:val="24"/>
        </w:rPr>
      </w:pPr>
    </w:p>
    <w:p w14:paraId="4B89922A" w14:textId="77777777" w:rsidR="0049728B" w:rsidRPr="00697D2F" w:rsidRDefault="0049728B" w:rsidP="0049728B">
      <w:pPr>
        <w:tabs>
          <w:tab w:val="left" w:pos="90"/>
          <w:tab w:val="left" w:pos="450"/>
        </w:tabs>
        <w:jc w:val="both"/>
        <w:rPr>
          <w:rFonts w:ascii="Times New Roman" w:hAnsi="Times New Roman" w:cs="Times New Roman"/>
          <w:sz w:val="24"/>
          <w:szCs w:val="24"/>
        </w:rPr>
      </w:pPr>
      <w:proofErr w:type="spellStart"/>
      <w:r w:rsidRPr="00AA65B5">
        <w:rPr>
          <w:rFonts w:ascii="Times New Roman" w:hAnsi="Times New Roman" w:cs="Times New Roman"/>
          <w:sz w:val="24"/>
          <w:szCs w:val="24"/>
          <w:u w:val="single"/>
        </w:rPr>
        <w:t>Sugiarto</w:t>
      </w:r>
      <w:proofErr w:type="spellEnd"/>
      <w:r w:rsidRPr="00AA65B5">
        <w:rPr>
          <w:rFonts w:ascii="Times New Roman" w:hAnsi="Times New Roman" w:cs="Times New Roman"/>
          <w:sz w:val="24"/>
          <w:szCs w:val="24"/>
          <w:u w:val="single"/>
        </w:rPr>
        <w:t xml:space="preserve"> v. Holder</w:t>
      </w:r>
      <w:r w:rsidRPr="00AA65B5">
        <w:rPr>
          <w:rFonts w:ascii="Times New Roman" w:hAnsi="Times New Roman" w:cs="Times New Roman"/>
          <w:sz w:val="24"/>
          <w:szCs w:val="24"/>
        </w:rPr>
        <w:t>, at 97.</w:t>
      </w:r>
    </w:p>
    <w:p w14:paraId="77B9432D" w14:textId="77777777" w:rsidR="0049728B" w:rsidRPr="00AA65B5" w:rsidRDefault="0049728B" w:rsidP="0049728B">
      <w:pPr>
        <w:tabs>
          <w:tab w:val="left" w:pos="90"/>
          <w:tab w:val="left" w:pos="450"/>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65B5">
        <w:rPr>
          <w:rFonts w:ascii="Times New Roman" w:hAnsi="Times New Roman" w:cs="Times New Roman"/>
          <w:sz w:val="24"/>
          <w:szCs w:val="24"/>
        </w:rPr>
        <w:t xml:space="preserve">According to the Supreme Court, a showing of “reasonable possibility” falls below the preponderance by the evidence standard and can be as low as a one in ten chance of future persecution. </w:t>
      </w:r>
      <w:r w:rsidRPr="00AA65B5">
        <w:rPr>
          <w:rFonts w:ascii="Times New Roman" w:hAnsi="Times New Roman" w:cs="Times New Roman"/>
          <w:iCs/>
          <w:sz w:val="24"/>
          <w:szCs w:val="24"/>
          <w:u w:val="single"/>
        </w:rPr>
        <w:t>INS v. Cardoza-Fonseca</w:t>
      </w:r>
      <w:r w:rsidRPr="00AA65B5">
        <w:rPr>
          <w:rFonts w:ascii="Times New Roman" w:hAnsi="Times New Roman" w:cs="Times New Roman"/>
          <w:sz w:val="24"/>
          <w:szCs w:val="24"/>
        </w:rPr>
        <w:t xml:space="preserve">, at 440. </w:t>
      </w:r>
    </w:p>
    <w:p w14:paraId="19530119" w14:textId="77777777" w:rsidR="0049728B" w:rsidRDefault="0049728B" w:rsidP="0049728B">
      <w:pPr>
        <w:tabs>
          <w:tab w:val="left" w:pos="90"/>
          <w:tab w:val="left" w:pos="450"/>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A65B5">
        <w:rPr>
          <w:rFonts w:ascii="Times New Roman" w:hAnsi="Times New Roman" w:cs="Times New Roman"/>
          <w:sz w:val="24"/>
          <w:szCs w:val="24"/>
        </w:rPr>
        <w:t xml:space="preserve">The well-founded fear standard requires both subjective and objective findings. </w:t>
      </w:r>
      <w:r w:rsidRPr="00AA65B5">
        <w:rPr>
          <w:rFonts w:ascii="Times New Roman" w:hAnsi="Times New Roman" w:cs="Times New Roman"/>
          <w:sz w:val="24"/>
          <w:szCs w:val="24"/>
          <w:u w:val="single"/>
        </w:rPr>
        <w:t>Id</w:t>
      </w:r>
      <w:r w:rsidRPr="00AA65B5">
        <w:rPr>
          <w:rFonts w:ascii="Times New Roman" w:hAnsi="Times New Roman" w:cs="Times New Roman"/>
          <w:sz w:val="24"/>
          <w:szCs w:val="24"/>
        </w:rPr>
        <w:t xml:space="preserve">.; </w:t>
      </w:r>
      <w:r w:rsidRPr="00AA65B5">
        <w:rPr>
          <w:rFonts w:ascii="Times New Roman" w:hAnsi="Times New Roman" w:cs="Times New Roman"/>
          <w:sz w:val="24"/>
          <w:szCs w:val="24"/>
          <w:u w:val="single"/>
        </w:rPr>
        <w:t>see also</w:t>
      </w:r>
      <w:r w:rsidRPr="00AA65B5">
        <w:rPr>
          <w:rFonts w:ascii="Times New Roman" w:hAnsi="Times New Roman" w:cs="Times New Roman"/>
          <w:sz w:val="24"/>
          <w:szCs w:val="24"/>
        </w:rPr>
        <w:t xml:space="preserve"> </w:t>
      </w:r>
      <w:r w:rsidRPr="00AA65B5">
        <w:rPr>
          <w:rFonts w:ascii="Times New Roman" w:hAnsi="Times New Roman" w:cs="Times New Roman"/>
          <w:sz w:val="24"/>
          <w:szCs w:val="24"/>
          <w:u w:val="single"/>
        </w:rPr>
        <w:t>Matter of Acosta</w:t>
      </w:r>
      <w:r w:rsidRPr="00AA65B5">
        <w:rPr>
          <w:rFonts w:ascii="Times New Roman" w:hAnsi="Times New Roman" w:cs="Times New Roman"/>
          <w:sz w:val="24"/>
          <w:szCs w:val="24"/>
        </w:rPr>
        <w:t xml:space="preserve">, 18 I&amp;N Dec. 211, 224 (BIA 1985) (overruled on other grounds by </w:t>
      </w:r>
      <w:r w:rsidRPr="00AA65B5">
        <w:rPr>
          <w:rFonts w:ascii="Times New Roman" w:hAnsi="Times New Roman" w:cs="Times New Roman"/>
          <w:sz w:val="24"/>
          <w:szCs w:val="24"/>
          <w:u w:val="single"/>
        </w:rPr>
        <w:t xml:space="preserve">Matter of </w:t>
      </w:r>
      <w:proofErr w:type="spellStart"/>
      <w:r w:rsidRPr="00AA65B5">
        <w:rPr>
          <w:rFonts w:ascii="Times New Roman" w:hAnsi="Times New Roman" w:cs="Times New Roman"/>
          <w:sz w:val="24"/>
          <w:szCs w:val="24"/>
          <w:u w:val="single"/>
        </w:rPr>
        <w:t>Mogharrabi</w:t>
      </w:r>
      <w:proofErr w:type="spellEnd"/>
      <w:r w:rsidRPr="00AA65B5">
        <w:rPr>
          <w:rFonts w:ascii="Times New Roman" w:hAnsi="Times New Roman" w:cs="Times New Roman"/>
          <w:sz w:val="24"/>
          <w:szCs w:val="24"/>
        </w:rPr>
        <w:t xml:space="preserve">, 19 I&amp;N Dec. 439 (BIA 1987)); </w:t>
      </w:r>
      <w:r w:rsidRPr="00AA65B5">
        <w:rPr>
          <w:rFonts w:ascii="Times New Roman" w:hAnsi="Times New Roman" w:cs="Times New Roman"/>
          <w:sz w:val="24"/>
          <w:szCs w:val="24"/>
          <w:u w:val="single"/>
        </w:rPr>
        <w:t>see also</w:t>
      </w:r>
      <w:r w:rsidRPr="00AA65B5">
        <w:rPr>
          <w:rFonts w:ascii="Times New Roman" w:hAnsi="Times New Roman" w:cs="Times New Roman"/>
          <w:sz w:val="24"/>
          <w:szCs w:val="24"/>
        </w:rPr>
        <w:t xml:space="preserve"> </w:t>
      </w:r>
      <w:r w:rsidRPr="00AA65B5">
        <w:rPr>
          <w:rFonts w:ascii="Times New Roman" w:hAnsi="Times New Roman" w:cs="Times New Roman"/>
          <w:sz w:val="24"/>
          <w:szCs w:val="24"/>
          <w:u w:val="single"/>
        </w:rPr>
        <w:t>Aguilar-Solis v. INS</w:t>
      </w:r>
      <w:r w:rsidRPr="00AA65B5">
        <w:rPr>
          <w:rFonts w:ascii="Times New Roman" w:hAnsi="Times New Roman" w:cs="Times New Roman"/>
          <w:sz w:val="24"/>
          <w:szCs w:val="24"/>
        </w:rPr>
        <w:t xml:space="preserve">, 168 F.3d 565, 572 (1st Cir. 1999). The subjective component is satisfied when the applicant demonstrates a genuine fear of return. </w:t>
      </w:r>
      <w:r w:rsidRPr="00AA65B5">
        <w:rPr>
          <w:rFonts w:ascii="Times New Roman" w:hAnsi="Times New Roman" w:cs="Times New Roman"/>
          <w:sz w:val="24"/>
          <w:szCs w:val="24"/>
          <w:u w:val="single"/>
        </w:rPr>
        <w:t>Alvarez-Flores v. INS</w:t>
      </w:r>
      <w:r w:rsidRPr="00AA65B5">
        <w:rPr>
          <w:rFonts w:ascii="Times New Roman" w:hAnsi="Times New Roman" w:cs="Times New Roman"/>
          <w:sz w:val="24"/>
          <w:szCs w:val="24"/>
        </w:rPr>
        <w:t xml:space="preserve">, 909 F.2d 1, 5 (1st Cir. 1990). The objective finding requires “that the applicant show ‘by credible, direct, and specific evidence . . . facts that would support a reasonable fear that the petitioner faces persecution.’” </w:t>
      </w:r>
      <w:r w:rsidRPr="00AA65B5">
        <w:rPr>
          <w:rFonts w:ascii="Times New Roman" w:hAnsi="Times New Roman" w:cs="Times New Roman"/>
          <w:sz w:val="24"/>
          <w:szCs w:val="24"/>
          <w:u w:val="single"/>
        </w:rPr>
        <w:t>Id</w:t>
      </w:r>
      <w:r w:rsidRPr="00AA65B5">
        <w:rPr>
          <w:rFonts w:ascii="Times New Roman" w:hAnsi="Times New Roman" w:cs="Times New Roman"/>
          <w:sz w:val="24"/>
          <w:szCs w:val="24"/>
        </w:rPr>
        <w:t xml:space="preserve">. (citing </w:t>
      </w:r>
      <w:r w:rsidRPr="00AA65B5">
        <w:rPr>
          <w:rFonts w:ascii="Times New Roman" w:hAnsi="Times New Roman" w:cs="Times New Roman"/>
          <w:sz w:val="24"/>
          <w:szCs w:val="24"/>
          <w:u w:val="single"/>
        </w:rPr>
        <w:t>Diaz-Escobar v. INS</w:t>
      </w:r>
      <w:r w:rsidRPr="00AA65B5">
        <w:rPr>
          <w:rFonts w:ascii="Times New Roman" w:hAnsi="Times New Roman" w:cs="Times New Roman"/>
          <w:sz w:val="24"/>
          <w:szCs w:val="24"/>
        </w:rPr>
        <w:t>, 782 F.2d 1488, 1492 (9th Cir. 1986)).</w:t>
      </w:r>
    </w:p>
    <w:p w14:paraId="205DD75A" w14:textId="41612374" w:rsidR="0049728B" w:rsidRPr="00697D2F" w:rsidRDefault="0049728B" w:rsidP="0049728B">
      <w:pPr>
        <w:tabs>
          <w:tab w:val="left" w:pos="90"/>
          <w:tab w:val="left" w:pos="450"/>
          <w:tab w:val="left" w:pos="720"/>
        </w:tabs>
        <w:spacing w:line="480" w:lineRule="auto"/>
        <w:jc w:val="both"/>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 this case, </w:t>
      </w:r>
      <w:r w:rsidR="009173E8">
        <w:rPr>
          <w:rFonts w:ascii="Times New Roman" w:hAnsi="Times New Roman" w:cs="Times New Roman"/>
          <w:sz w:val="24"/>
          <w:szCs w:val="24"/>
        </w:rPr>
        <w:fldChar w:fldCharType="begin"/>
      </w:r>
      <w:r w:rsidR="009173E8">
        <w:rPr>
          <w:rFonts w:ascii="Times New Roman" w:hAnsi="Times New Roman" w:cs="Times New Roman"/>
          <w:sz w:val="24"/>
          <w:szCs w:val="24"/>
        </w:rPr>
        <w:instrText xml:space="preserve"> MERGEFIELD Client_First_Name </w:instrText>
      </w:r>
      <w:r w:rsidR="009173E8">
        <w:rPr>
          <w:rFonts w:ascii="Times New Roman" w:hAnsi="Times New Roman" w:cs="Times New Roman"/>
          <w:sz w:val="24"/>
          <w:szCs w:val="24"/>
        </w:rPr>
        <w:fldChar w:fldCharType="separate"/>
      </w:r>
      <w:r w:rsidR="009173E8">
        <w:rPr>
          <w:rFonts w:ascii="Times New Roman" w:hAnsi="Times New Roman" w:cs="Times New Roman"/>
          <w:noProof/>
          <w:sz w:val="24"/>
          <w:szCs w:val="24"/>
        </w:rPr>
        <w:t>«Client_First_Name»</w:t>
      </w:r>
      <w:r w:rsidR="009173E8">
        <w:rPr>
          <w:rFonts w:ascii="Times New Roman" w:hAnsi="Times New Roman" w:cs="Times New Roman"/>
          <w:sz w:val="24"/>
          <w:szCs w:val="24"/>
        </w:rPr>
        <w:fldChar w:fldCharType="end"/>
      </w:r>
      <w:r w:rsidR="009173E8">
        <w:rPr>
          <w:rFonts w:ascii="Times New Roman" w:hAnsi="Times New Roman" w:cs="Times New Roman"/>
          <w:sz w:val="24"/>
          <w:szCs w:val="24"/>
        </w:rPr>
        <w:t xml:space="preserve"> </w:t>
      </w:r>
      <w:r>
        <w:rPr>
          <w:rFonts w:ascii="Times New Roman" w:hAnsi="Times New Roman" w:cs="Times New Roman"/>
          <w:sz w:val="24"/>
          <w:szCs w:val="24"/>
        </w:rPr>
        <w:t xml:space="preserve">both subjectively and objectively has a reason to fear </w:t>
      </w:r>
      <w:del w:id="45" w:author="Kishahnica Rajendran" w:date="2019-12-16T12:42:00Z">
        <w:r w:rsidDel="00B858A2">
          <w:rPr>
            <w:rFonts w:ascii="Times New Roman" w:hAnsi="Times New Roman" w:cs="Times New Roman"/>
            <w:sz w:val="24"/>
            <w:szCs w:val="24"/>
          </w:rPr>
          <w:delText>his</w:delText>
        </w:r>
      </w:del>
      <w:r>
        <w:rPr>
          <w:rFonts w:ascii="Times New Roman" w:hAnsi="Times New Roman" w:cs="Times New Roman"/>
          <w:sz w:val="24"/>
          <w:szCs w:val="24"/>
        </w:rPr>
        <w:t xml:space="preserve"> return to Brazil. </w:t>
      </w:r>
    </w:p>
    <w:p w14:paraId="4B1B652C" w14:textId="585A400A" w:rsidR="0049728B" w:rsidRDefault="0049728B" w:rsidP="0049728B">
      <w:pPr>
        <w:pStyle w:val="NoSpacing"/>
        <w:numPr>
          <w:ilvl w:val="1"/>
          <w:numId w:val="14"/>
        </w:numPr>
        <w:jc w:val="both"/>
        <w:rPr>
          <w:rFonts w:ascii="Times New Roman" w:hAnsi="Times New Roman" w:cs="Times New Roman"/>
          <w:b/>
          <w:sz w:val="24"/>
          <w:szCs w:val="24"/>
        </w:rPr>
      </w:pPr>
      <w:r w:rsidRPr="00EB6FF4">
        <w:rPr>
          <w:rFonts w:ascii="Times New Roman" w:hAnsi="Times New Roman" w:cs="Times New Roman"/>
          <w:b/>
          <w:sz w:val="24"/>
          <w:szCs w:val="24"/>
        </w:rPr>
        <w:t>Fear of future persecution</w:t>
      </w:r>
      <w:r w:rsidR="00D34BC6">
        <w:rPr>
          <w:rFonts w:ascii="Times New Roman" w:hAnsi="Times New Roman" w:cs="Times New Roman"/>
          <w:b/>
          <w:sz w:val="24"/>
          <w:szCs w:val="24"/>
        </w:rPr>
        <w:t xml:space="preserve"> for </w:t>
      </w:r>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Client_First_Name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«Client_First_Name»</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r w:rsidR="00D34BC6">
        <w:rPr>
          <w:rFonts w:ascii="Times New Roman" w:hAnsi="Times New Roman" w:cs="Times New Roman"/>
          <w:b/>
          <w:sz w:val="24"/>
          <w:szCs w:val="24"/>
        </w:rPr>
        <w:t xml:space="preserve">is objectively reasonable </w:t>
      </w:r>
      <w:r w:rsidRPr="00EB6FF4">
        <w:rPr>
          <w:rFonts w:ascii="Times New Roman" w:hAnsi="Times New Roman" w:cs="Times New Roman"/>
          <w:b/>
          <w:sz w:val="24"/>
          <w:szCs w:val="24"/>
        </w:rPr>
        <w:t xml:space="preserve"> </w:t>
      </w:r>
    </w:p>
    <w:p w14:paraId="1D73CB1A" w14:textId="77777777" w:rsidR="00DC6C05" w:rsidRDefault="00DC6C05" w:rsidP="0049728B">
      <w:pPr>
        <w:pStyle w:val="NoSpacing"/>
        <w:spacing w:line="480" w:lineRule="auto"/>
        <w:ind w:firstLine="720"/>
        <w:jc w:val="both"/>
        <w:rPr>
          <w:rFonts w:ascii="Times New Roman" w:hAnsi="Times New Roman" w:cs="Times New Roman"/>
          <w:sz w:val="24"/>
          <w:szCs w:val="24"/>
        </w:rPr>
      </w:pPr>
    </w:p>
    <w:p w14:paraId="6E2E44AC" w14:textId="0957B088" w:rsidR="006C5376" w:rsidDel="009046F6" w:rsidRDefault="009173E8" w:rsidP="00B858A2">
      <w:pPr>
        <w:pStyle w:val="NoSpacing"/>
        <w:spacing w:line="480" w:lineRule="auto"/>
        <w:ind w:firstLine="720"/>
        <w:jc w:val="both"/>
        <w:rPr>
          <w:del w:id="46" w:author="Kishahnica Rajendran" w:date="2019-12-16T12:24:00Z"/>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Client_First_Name </w:instrText>
      </w:r>
      <w:r>
        <w:rPr>
          <w:rFonts w:ascii="Times New Roman" w:hAnsi="Times New Roman" w:cs="Times New Roman"/>
          <w:sz w:val="24"/>
          <w:szCs w:val="24"/>
        </w:rPr>
        <w:fldChar w:fldCharType="separate"/>
      </w:r>
      <w:r>
        <w:rPr>
          <w:rFonts w:ascii="Times New Roman" w:hAnsi="Times New Roman" w:cs="Times New Roman"/>
          <w:noProof/>
          <w:sz w:val="24"/>
          <w:szCs w:val="24"/>
        </w:rPr>
        <w:t>«Client_First_Name»</w:t>
      </w:r>
      <w:r>
        <w:rPr>
          <w:rFonts w:ascii="Times New Roman" w:hAnsi="Times New Roman" w:cs="Times New Roman"/>
          <w:sz w:val="24"/>
          <w:szCs w:val="24"/>
        </w:rPr>
        <w:fldChar w:fldCharType="end"/>
      </w:r>
      <w:ins w:id="47" w:author="Kishahnica Rajendran" w:date="2019-12-16T12:23:00Z">
        <w:r w:rsidR="009046F6">
          <w:rPr>
            <w:rFonts w:ascii="Times New Roman" w:hAnsi="Times New Roman" w:cs="Times New Roman"/>
            <w:sz w:val="24"/>
            <w:szCs w:val="24"/>
          </w:rPr>
          <w:t>’s</w:t>
        </w:r>
      </w:ins>
      <w:del w:id="48" w:author="Kishahnica Rajendran" w:date="2019-12-16T12:23:00Z">
        <w:r w:rsidR="00DC6C05" w:rsidDel="009046F6">
          <w:rPr>
            <w:rFonts w:ascii="Times New Roman" w:hAnsi="Times New Roman" w:cs="Times New Roman"/>
            <w:sz w:val="24"/>
            <w:szCs w:val="24"/>
          </w:rPr>
          <w:delText>Elizeu’s</w:delText>
        </w:r>
      </w:del>
      <w:r w:rsidR="00DC6C05">
        <w:rPr>
          <w:rFonts w:ascii="Times New Roman" w:hAnsi="Times New Roman" w:cs="Times New Roman"/>
          <w:sz w:val="24"/>
          <w:szCs w:val="24"/>
        </w:rPr>
        <w:t xml:space="preserve"> fear of persecution is reasonable because of the increasingly targeted violence against LGBTQIA in</w:t>
      </w:r>
      <w:ins w:id="49" w:author="Kishahnica Rajendran" w:date="2019-12-16T12:44:00Z">
        <w:r w:rsidR="00666FCE">
          <w:rPr>
            <w:rFonts w:ascii="Times New Roman" w:hAnsi="Times New Roman" w:cs="Times New Roman"/>
            <w:sz w:val="24"/>
            <w:szCs w:val="24"/>
          </w:rPr>
          <w:t>d</w:t>
        </w:r>
      </w:ins>
      <w:del w:id="50" w:author="Kishahnica Rajendran" w:date="2019-12-16T12:44:00Z">
        <w:r w:rsidR="00DC6C05" w:rsidDel="00666FCE">
          <w:rPr>
            <w:rFonts w:ascii="Times New Roman" w:hAnsi="Times New Roman" w:cs="Times New Roman"/>
            <w:sz w:val="24"/>
            <w:szCs w:val="24"/>
          </w:rPr>
          <w:delText>d</w:delText>
        </w:r>
      </w:del>
      <w:r w:rsidR="00DC6C05">
        <w:rPr>
          <w:rFonts w:ascii="Times New Roman" w:hAnsi="Times New Roman" w:cs="Times New Roman"/>
          <w:sz w:val="24"/>
          <w:szCs w:val="24"/>
        </w:rPr>
        <w:t xml:space="preserve">ividuals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Home_Country </w:instrText>
      </w:r>
      <w:r>
        <w:rPr>
          <w:rFonts w:ascii="Times New Roman" w:hAnsi="Times New Roman" w:cs="Times New Roman"/>
          <w:sz w:val="24"/>
          <w:szCs w:val="24"/>
        </w:rPr>
        <w:fldChar w:fldCharType="separate"/>
      </w:r>
      <w:r>
        <w:rPr>
          <w:rFonts w:ascii="Times New Roman" w:hAnsi="Times New Roman" w:cs="Times New Roman"/>
          <w:noProof/>
          <w:sz w:val="24"/>
          <w:szCs w:val="24"/>
        </w:rPr>
        <w:t>«Home_Country»</w:t>
      </w:r>
      <w:r>
        <w:rPr>
          <w:rFonts w:ascii="Times New Roman" w:hAnsi="Times New Roman" w:cs="Times New Roman"/>
          <w:sz w:val="24"/>
          <w:szCs w:val="24"/>
        </w:rPr>
        <w:fldChar w:fldCharType="end"/>
      </w:r>
      <w:r>
        <w:rPr>
          <w:rFonts w:ascii="Times New Roman" w:hAnsi="Times New Roman" w:cs="Times New Roman"/>
          <w:sz w:val="24"/>
          <w:szCs w:val="24"/>
        </w:rPr>
        <w:t>.</w:t>
      </w:r>
      <w:del w:id="51" w:author="Kishahnica Rajendran" w:date="2019-12-16T12:24:00Z">
        <w:r w:rsidR="002F2324" w:rsidRPr="00DB0F12" w:rsidDel="009046F6">
          <w:rPr>
            <w:rFonts w:ascii="Times New Roman" w:hAnsi="Times New Roman" w:cs="Times New Roman"/>
            <w:sz w:val="24"/>
            <w:szCs w:val="24"/>
            <w:u w:val="single"/>
          </w:rPr>
          <w:delText>See</w:delText>
        </w:r>
        <w:r w:rsidR="002F2324" w:rsidDel="009046F6">
          <w:rPr>
            <w:rFonts w:ascii="Times New Roman" w:hAnsi="Times New Roman" w:cs="Times New Roman"/>
            <w:sz w:val="24"/>
            <w:szCs w:val="24"/>
          </w:rPr>
          <w:delText xml:space="preserve"> Tab M, Department of State Brazil 2018 Human Rights Reports at 20 (“Violence against LGBTI individuals was a serious concern. The objective standard for well-founded fear</w:delText>
        </w:r>
        <w:r w:rsidR="002F2324" w:rsidRPr="00AA65B5" w:rsidDel="009046F6">
          <w:rPr>
            <w:rFonts w:ascii="Times New Roman" w:hAnsi="Times New Roman" w:cs="Times New Roman"/>
            <w:sz w:val="24"/>
            <w:szCs w:val="24"/>
          </w:rPr>
          <w:delText xml:space="preserve"> requires “that the applicant show ‘by credible, direct, and specific evidence . . . facts that would support a reasonable fear that the petitioner faces persecution.’”. </w:delText>
        </w:r>
        <w:r w:rsidR="002F2324" w:rsidRPr="00AA65B5" w:rsidDel="009046F6">
          <w:rPr>
            <w:rFonts w:ascii="Times New Roman" w:hAnsi="Times New Roman" w:cs="Times New Roman"/>
            <w:sz w:val="24"/>
            <w:szCs w:val="24"/>
            <w:u w:val="single"/>
          </w:rPr>
          <w:delText>Alvarez-Flores v. INS</w:delText>
        </w:r>
        <w:r w:rsidR="002F2324" w:rsidRPr="00AA65B5" w:rsidDel="009046F6">
          <w:rPr>
            <w:rFonts w:ascii="Times New Roman" w:hAnsi="Times New Roman" w:cs="Times New Roman"/>
            <w:sz w:val="24"/>
            <w:szCs w:val="24"/>
          </w:rPr>
          <w:delText xml:space="preserve">, 909 F.2d 1, 5 (1st Cir. 1990) (citing </w:delText>
        </w:r>
        <w:r w:rsidR="002F2324" w:rsidRPr="00AA65B5" w:rsidDel="009046F6">
          <w:rPr>
            <w:rFonts w:ascii="Times New Roman" w:hAnsi="Times New Roman" w:cs="Times New Roman"/>
            <w:sz w:val="24"/>
            <w:szCs w:val="24"/>
            <w:u w:val="single"/>
          </w:rPr>
          <w:delText>Diaz-Escobar v. INS</w:delText>
        </w:r>
        <w:r w:rsidR="002F2324" w:rsidRPr="00AA65B5" w:rsidDel="009046F6">
          <w:rPr>
            <w:rFonts w:ascii="Times New Roman" w:hAnsi="Times New Roman" w:cs="Times New Roman"/>
            <w:sz w:val="24"/>
            <w:szCs w:val="24"/>
          </w:rPr>
          <w:delText>, 782 F.2d 1488, 1492 (9th Cir. 1986)).</w:delText>
        </w:r>
        <w:r w:rsidR="00DC6C05" w:rsidDel="009046F6">
          <w:rPr>
            <w:rFonts w:ascii="Times New Roman" w:hAnsi="Times New Roman" w:cs="Times New Roman"/>
            <w:sz w:val="24"/>
            <w:szCs w:val="24"/>
          </w:rPr>
          <w:delText xml:space="preserve"> </w:delText>
        </w:r>
        <w:r w:rsidR="002F2324" w:rsidDel="009046F6">
          <w:rPr>
            <w:rFonts w:ascii="Times New Roman" w:hAnsi="Times New Roman" w:cs="Times New Roman"/>
            <w:sz w:val="24"/>
            <w:szCs w:val="24"/>
          </w:rPr>
          <w:delText xml:space="preserve">Elizeu has been subject to an escalation of anti-LGBTQIA </w:delText>
        </w:r>
        <w:r w:rsidR="006C5376" w:rsidDel="009046F6">
          <w:rPr>
            <w:rFonts w:ascii="Times New Roman" w:hAnsi="Times New Roman" w:cs="Times New Roman"/>
            <w:sz w:val="24"/>
            <w:szCs w:val="24"/>
          </w:rPr>
          <w:delText xml:space="preserve">harassment </w:delText>
        </w:r>
        <w:r w:rsidR="002F2324" w:rsidDel="009046F6">
          <w:rPr>
            <w:rFonts w:ascii="Times New Roman" w:hAnsi="Times New Roman" w:cs="Times New Roman"/>
            <w:sz w:val="24"/>
            <w:szCs w:val="24"/>
          </w:rPr>
          <w:delText xml:space="preserve">from a young age and it eventually lead to him and his husband’s avoidance of being seen in public together. </w:delText>
        </w:r>
        <w:r w:rsidR="002F2324" w:rsidRPr="002F2324" w:rsidDel="009046F6">
          <w:rPr>
            <w:rFonts w:ascii="Times New Roman" w:hAnsi="Times New Roman" w:cs="Times New Roman"/>
            <w:sz w:val="24"/>
            <w:szCs w:val="24"/>
            <w:u w:val="single"/>
          </w:rPr>
          <w:delText>See</w:delText>
        </w:r>
        <w:r w:rsidR="002F2324" w:rsidDel="009046F6">
          <w:rPr>
            <w:rFonts w:ascii="Times New Roman" w:hAnsi="Times New Roman" w:cs="Times New Roman"/>
            <w:sz w:val="24"/>
            <w:szCs w:val="24"/>
          </w:rPr>
          <w:delText xml:space="preserve"> Tab E, Affidavit Elizeu Andrade Pimenta (hereinafter “Elizeu’s affidavit”) at ¶</w:delText>
        </w:r>
      </w:del>
      <w:del w:id="52" w:author="Kishahnica Rajendran" w:date="2019-12-01T17:47:00Z">
        <w:r w:rsidR="002F2324" w:rsidDel="00484161">
          <w:rPr>
            <w:rFonts w:ascii="Times New Roman" w:hAnsi="Times New Roman" w:cs="Times New Roman"/>
            <w:sz w:val="24"/>
            <w:szCs w:val="24"/>
          </w:rPr>
          <w:delText xml:space="preserve"> 1</w:delText>
        </w:r>
      </w:del>
      <w:del w:id="53" w:author="Kishahnica Rajendran" w:date="2019-12-16T12:24:00Z">
        <w:r w:rsidR="002F2324" w:rsidDel="009046F6">
          <w:rPr>
            <w:rFonts w:ascii="Times New Roman" w:hAnsi="Times New Roman" w:cs="Times New Roman"/>
            <w:sz w:val="24"/>
            <w:szCs w:val="24"/>
          </w:rPr>
          <w:delText xml:space="preserve">-7. </w:delText>
        </w:r>
      </w:del>
      <w:ins w:id="54" w:author="Ragini N. Shah" w:date="2019-11-25T16:32:00Z">
        <w:del w:id="55" w:author="Kishahnica Rajendran" w:date="2019-12-16T12:24:00Z">
          <w:r w:rsidR="000D3782" w:rsidDel="009046F6">
            <w:rPr>
              <w:rFonts w:ascii="Times New Roman" w:hAnsi="Times New Roman" w:cs="Times New Roman"/>
              <w:sz w:val="24"/>
              <w:szCs w:val="24"/>
            </w:rPr>
            <w:delText>In the years before Elizeu and his husband left Brazil</w:delText>
          </w:r>
        </w:del>
      </w:ins>
      <w:ins w:id="56" w:author="Ragini N. Shah" w:date="2019-11-25T16:34:00Z">
        <w:del w:id="57" w:author="Kishahnica Rajendran" w:date="2019-12-16T12:24:00Z">
          <w:r w:rsidR="000D3782" w:rsidDel="009046F6">
            <w:rPr>
              <w:rFonts w:ascii="Times New Roman" w:hAnsi="Times New Roman" w:cs="Times New Roman"/>
              <w:sz w:val="24"/>
              <w:szCs w:val="24"/>
            </w:rPr>
            <w:delText xml:space="preserve"> they were threatened every time they were in public together.  One evening in 2013,</w:delText>
          </w:r>
        </w:del>
      </w:ins>
      <w:ins w:id="58" w:author="Ragini N. Shah" w:date="2019-11-25T16:32:00Z">
        <w:del w:id="59" w:author="Kishahnica Rajendran" w:date="2019-12-16T12:24:00Z">
          <w:r w:rsidR="000D3782" w:rsidDel="009046F6">
            <w:rPr>
              <w:rFonts w:ascii="Times New Roman" w:hAnsi="Times New Roman" w:cs="Times New Roman"/>
              <w:sz w:val="24"/>
              <w:szCs w:val="24"/>
            </w:rPr>
            <w:delText xml:space="preserve"> they were chased and had objects thrown at them.  </w:delText>
          </w:r>
          <w:r w:rsidR="000D3782" w:rsidRPr="00B26BDA" w:rsidDel="009046F6">
            <w:rPr>
              <w:rFonts w:ascii="Times New Roman" w:hAnsi="Times New Roman" w:cs="Times New Roman"/>
              <w:sz w:val="24"/>
              <w:szCs w:val="24"/>
              <w:u w:val="single"/>
              <w:rPrChange w:id="60" w:author="Kishahnica Rajendran" w:date="2019-12-01T17:32:00Z">
                <w:rPr>
                  <w:rFonts w:ascii="Times New Roman" w:hAnsi="Times New Roman" w:cs="Times New Roman"/>
                  <w:sz w:val="24"/>
                  <w:szCs w:val="24"/>
                </w:rPr>
              </w:rPrChange>
            </w:rPr>
            <w:delText>See</w:delText>
          </w:r>
          <w:r w:rsidR="000D3782" w:rsidDel="009046F6">
            <w:rPr>
              <w:rFonts w:ascii="Times New Roman" w:hAnsi="Times New Roman" w:cs="Times New Roman"/>
              <w:sz w:val="24"/>
              <w:szCs w:val="24"/>
            </w:rPr>
            <w:delText xml:space="preserve"> Elizeu Affidavit at </w:delText>
          </w:r>
        </w:del>
      </w:ins>
      <w:ins w:id="61" w:author="Ragini N. Shah" w:date="2019-11-25T16:33:00Z">
        <w:del w:id="62" w:author="Kishahnica Rajendran" w:date="2019-12-16T12:24:00Z">
          <w:r w:rsidR="000D3782" w:rsidDel="009046F6">
            <w:rPr>
              <w:rFonts w:ascii="Times New Roman" w:hAnsi="Times New Roman" w:cs="Times New Roman"/>
              <w:sz w:val="24"/>
              <w:szCs w:val="24"/>
            </w:rPr>
            <w:delText>¶</w:delText>
          </w:r>
        </w:del>
        <w:del w:id="63" w:author="Kishahnica Rajendran" w:date="2019-12-02T06:40:00Z">
          <w:r w:rsidR="000D3782" w:rsidDel="00453B1D">
            <w:rPr>
              <w:rFonts w:ascii="Times New Roman" w:hAnsi="Times New Roman" w:cs="Times New Roman"/>
              <w:sz w:val="24"/>
              <w:szCs w:val="24"/>
            </w:rPr>
            <w:delText xml:space="preserve"> </w:delText>
          </w:r>
          <w:commentRangeStart w:id="64"/>
          <w:r w:rsidR="000D3782" w:rsidDel="00453B1D">
            <w:rPr>
              <w:rFonts w:ascii="Times New Roman" w:hAnsi="Times New Roman" w:cs="Times New Roman"/>
              <w:sz w:val="24"/>
              <w:szCs w:val="24"/>
            </w:rPr>
            <w:delText>___</w:delText>
          </w:r>
        </w:del>
      </w:ins>
      <w:ins w:id="65" w:author="Ragini N. Shah" w:date="2019-11-25T16:35:00Z">
        <w:del w:id="66" w:author="Kishahnica Rajendran" w:date="2019-12-16T12:24:00Z">
          <w:r w:rsidR="000D3782" w:rsidDel="009046F6">
            <w:rPr>
              <w:rFonts w:ascii="Times New Roman" w:hAnsi="Times New Roman" w:cs="Times New Roman"/>
              <w:sz w:val="24"/>
              <w:szCs w:val="24"/>
            </w:rPr>
            <w:delText>;</w:delText>
          </w:r>
        </w:del>
        <w:del w:id="67" w:author="Kishahnica Rajendran" w:date="2019-12-02T06:40:00Z">
          <w:r w:rsidR="000D3782" w:rsidDel="00453B1D">
            <w:rPr>
              <w:rFonts w:ascii="Times New Roman" w:hAnsi="Times New Roman" w:cs="Times New Roman"/>
              <w:sz w:val="24"/>
              <w:szCs w:val="24"/>
            </w:rPr>
            <w:delText xml:space="preserve"> </w:delText>
          </w:r>
        </w:del>
        <w:del w:id="68" w:author="Kishahnica Rajendran" w:date="2019-12-16T12:24:00Z">
          <w:r w:rsidR="000D3782" w:rsidDel="009046F6">
            <w:rPr>
              <w:rFonts w:ascii="Times New Roman" w:hAnsi="Times New Roman" w:cs="Times New Roman"/>
              <w:sz w:val="24"/>
              <w:szCs w:val="24"/>
            </w:rPr>
            <w:delText xml:space="preserve">Affidavit of Alexandre Costa (hereinafter “Alexandre Affidavit”) at </w:delText>
          </w:r>
          <w:commentRangeStart w:id="69"/>
          <w:commentRangeStart w:id="70"/>
          <w:r w:rsidR="000D3782" w:rsidDel="009046F6">
            <w:rPr>
              <w:rFonts w:ascii="Times New Roman" w:hAnsi="Times New Roman" w:cs="Times New Roman"/>
              <w:sz w:val="24"/>
              <w:szCs w:val="24"/>
            </w:rPr>
            <w:delText>¶</w:delText>
          </w:r>
        </w:del>
        <w:del w:id="71" w:author="Kishahnica Rajendran" w:date="2019-12-01T17:58:00Z">
          <w:r w:rsidR="000D3782" w:rsidDel="002D0533">
            <w:rPr>
              <w:rFonts w:ascii="Times New Roman" w:hAnsi="Times New Roman" w:cs="Times New Roman"/>
              <w:sz w:val="24"/>
              <w:szCs w:val="24"/>
            </w:rPr>
            <w:delText>_</w:delText>
          </w:r>
        </w:del>
        <w:del w:id="72" w:author="Kishahnica Rajendran" w:date="2019-12-01T17:57:00Z">
          <w:r w:rsidR="000D3782" w:rsidDel="002D0533">
            <w:rPr>
              <w:rFonts w:ascii="Times New Roman" w:hAnsi="Times New Roman" w:cs="Times New Roman"/>
              <w:sz w:val="24"/>
              <w:szCs w:val="24"/>
            </w:rPr>
            <w:delText>_</w:delText>
          </w:r>
        </w:del>
      </w:ins>
      <w:ins w:id="73" w:author="Ragini N. Shah" w:date="2019-11-25T16:33:00Z">
        <w:del w:id="74" w:author="Kishahnica Rajendran" w:date="2019-12-16T12:24:00Z">
          <w:r w:rsidR="000D3782" w:rsidDel="009046F6">
            <w:rPr>
              <w:rFonts w:ascii="Times New Roman" w:hAnsi="Times New Roman" w:cs="Times New Roman"/>
              <w:sz w:val="24"/>
              <w:szCs w:val="24"/>
            </w:rPr>
            <w:delText xml:space="preserve">. </w:delText>
          </w:r>
        </w:del>
      </w:ins>
      <w:commentRangeEnd w:id="64"/>
      <w:ins w:id="75" w:author="Ragini N. Shah" w:date="2019-11-25T16:34:00Z">
        <w:del w:id="76" w:author="Kishahnica Rajendran" w:date="2019-12-16T12:24:00Z">
          <w:r w:rsidR="000D3782" w:rsidDel="009046F6">
            <w:rPr>
              <w:rStyle w:val="CommentReference"/>
              <w:rFonts w:ascii="Times New Roman" w:eastAsia="Times New Roman" w:hAnsi="Times New Roman" w:cs="Times New Roman"/>
            </w:rPr>
            <w:commentReference w:id="64"/>
          </w:r>
          <w:r w:rsidR="000D3782" w:rsidDel="009046F6">
            <w:rPr>
              <w:rFonts w:ascii="Times New Roman" w:hAnsi="Times New Roman" w:cs="Times New Roman"/>
              <w:sz w:val="24"/>
              <w:szCs w:val="24"/>
            </w:rPr>
            <w:delText xml:space="preserve"> </w:delText>
          </w:r>
        </w:del>
      </w:ins>
      <w:commentRangeEnd w:id="69"/>
      <w:ins w:id="77" w:author="Ragini N. Shah" w:date="2019-11-25T16:36:00Z">
        <w:del w:id="78" w:author="Kishahnica Rajendran" w:date="2019-12-16T12:24:00Z">
          <w:r w:rsidR="000D3782" w:rsidDel="009046F6">
            <w:rPr>
              <w:rStyle w:val="CommentReference"/>
              <w:rFonts w:ascii="Times New Roman" w:eastAsia="Times New Roman" w:hAnsi="Times New Roman" w:cs="Times New Roman"/>
            </w:rPr>
            <w:commentReference w:id="69"/>
          </w:r>
        </w:del>
      </w:ins>
      <w:commentRangeEnd w:id="70"/>
      <w:del w:id="79" w:author="Kishahnica Rajendran" w:date="2019-12-16T12:24:00Z">
        <w:r w:rsidR="00484161" w:rsidDel="009046F6">
          <w:rPr>
            <w:rStyle w:val="CommentReference"/>
            <w:rFonts w:ascii="Times New Roman" w:eastAsia="Times New Roman" w:hAnsi="Times New Roman" w:cs="Times New Roman"/>
          </w:rPr>
          <w:commentReference w:id="70"/>
        </w:r>
      </w:del>
      <w:ins w:id="80" w:author="Ragini N. Shah" w:date="2019-11-25T16:34:00Z">
        <w:del w:id="81" w:author="Kishahnica Rajendran" w:date="2019-12-16T12:24:00Z">
          <w:r w:rsidR="000D3782" w:rsidDel="009046F6">
            <w:rPr>
              <w:rFonts w:ascii="Times New Roman" w:hAnsi="Times New Roman" w:cs="Times New Roman"/>
              <w:sz w:val="24"/>
              <w:szCs w:val="24"/>
            </w:rPr>
            <w:delText xml:space="preserve">On another occasion, they were followed and chased when trying to attend </w:delText>
          </w:r>
        </w:del>
        <w:del w:id="82" w:author="Kishahnica Rajendran" w:date="2019-12-01T17:46:00Z">
          <w:r w:rsidR="000D3782" w:rsidDel="00484161">
            <w:rPr>
              <w:rFonts w:ascii="Times New Roman" w:hAnsi="Times New Roman" w:cs="Times New Roman"/>
              <w:sz w:val="24"/>
              <w:szCs w:val="24"/>
            </w:rPr>
            <w:delText>an art exhibit</w:delText>
          </w:r>
        </w:del>
        <w:del w:id="83" w:author="Kishahnica Rajendran" w:date="2019-12-16T12:24:00Z">
          <w:r w:rsidR="000D3782" w:rsidDel="009046F6">
            <w:rPr>
              <w:rFonts w:ascii="Times New Roman" w:hAnsi="Times New Roman" w:cs="Times New Roman"/>
              <w:sz w:val="24"/>
              <w:szCs w:val="24"/>
            </w:rPr>
            <w:delText xml:space="preserve">.  </w:delText>
          </w:r>
        </w:del>
      </w:ins>
      <w:ins w:id="84" w:author="Ragini N. Shah" w:date="2019-11-25T16:35:00Z">
        <w:del w:id="85" w:author="Kishahnica Rajendran" w:date="2019-12-16T12:24:00Z">
          <w:r w:rsidR="000D3782" w:rsidRPr="00453B1D" w:rsidDel="009046F6">
            <w:rPr>
              <w:rFonts w:ascii="Times New Roman" w:hAnsi="Times New Roman" w:cs="Times New Roman"/>
              <w:sz w:val="24"/>
              <w:szCs w:val="24"/>
              <w:u w:val="single"/>
              <w:rPrChange w:id="86" w:author="Kishahnica Rajendran" w:date="2019-12-02T06:41:00Z">
                <w:rPr>
                  <w:rFonts w:ascii="Times New Roman" w:hAnsi="Times New Roman" w:cs="Times New Roman"/>
                  <w:sz w:val="24"/>
                  <w:szCs w:val="24"/>
                </w:rPr>
              </w:rPrChange>
            </w:rPr>
            <w:delText>See</w:delText>
          </w:r>
          <w:r w:rsidR="000D3782" w:rsidDel="009046F6">
            <w:rPr>
              <w:rFonts w:ascii="Times New Roman" w:hAnsi="Times New Roman" w:cs="Times New Roman"/>
              <w:sz w:val="24"/>
              <w:szCs w:val="24"/>
            </w:rPr>
            <w:delText xml:space="preserve"> Elizeu Affidavit at ¶</w:delText>
          </w:r>
        </w:del>
        <w:del w:id="87" w:author="Kishahnica Rajendran" w:date="2019-12-01T17:46:00Z">
          <w:r w:rsidR="000D3782" w:rsidDel="00484161">
            <w:rPr>
              <w:rFonts w:ascii="Times New Roman" w:hAnsi="Times New Roman" w:cs="Times New Roman"/>
              <w:sz w:val="24"/>
              <w:szCs w:val="24"/>
            </w:rPr>
            <w:delText xml:space="preserve"> ___</w:delText>
          </w:r>
        </w:del>
      </w:ins>
      <w:ins w:id="88" w:author="Ragini N. Shah" w:date="2019-11-25T16:36:00Z">
        <w:del w:id="89" w:author="Kishahnica Rajendran" w:date="2019-12-16T12:24:00Z">
          <w:r w:rsidR="000D3782" w:rsidDel="009046F6">
            <w:rPr>
              <w:rFonts w:ascii="Times New Roman" w:hAnsi="Times New Roman" w:cs="Times New Roman"/>
              <w:sz w:val="24"/>
              <w:szCs w:val="24"/>
            </w:rPr>
            <w:delText>; Alexandre Affidavit at ¶ ___.</w:delText>
          </w:r>
        </w:del>
      </w:ins>
    </w:p>
    <w:p w14:paraId="6007967B" w14:textId="2F7B3384" w:rsidR="0049728B" w:rsidRPr="006C5376" w:rsidRDefault="006C5376" w:rsidP="00B858A2">
      <w:pPr>
        <w:pStyle w:val="NoSpacing"/>
        <w:spacing w:line="480" w:lineRule="auto"/>
        <w:ind w:firstLine="720"/>
        <w:jc w:val="both"/>
        <w:rPr>
          <w:rFonts w:ascii="Times New Roman" w:hAnsi="Times New Roman" w:cs="Times New Roman"/>
          <w:sz w:val="24"/>
          <w:szCs w:val="24"/>
        </w:rPr>
      </w:pPr>
      <w:del w:id="90" w:author="Kishahnica Rajendran" w:date="2019-12-16T12:24:00Z">
        <w:r w:rsidDel="009046F6">
          <w:rPr>
            <w:rFonts w:ascii="Times New Roman" w:hAnsi="Times New Roman" w:cs="Times New Roman"/>
            <w:sz w:val="24"/>
            <w:szCs w:val="24"/>
          </w:rPr>
          <w:delText xml:space="preserve">As a result of the election of President Bolsanaro, </w:delText>
        </w:r>
      </w:del>
      <w:del w:id="91" w:author="Kishahnica Rajendran" w:date="2019-12-02T06:36:00Z">
        <w:r w:rsidR="00012A4F" w:rsidDel="00453B1D">
          <w:rPr>
            <w:rFonts w:ascii="Times New Roman" w:hAnsi="Times New Roman" w:cs="Times New Roman"/>
            <w:sz w:val="24"/>
            <w:szCs w:val="24"/>
          </w:rPr>
          <w:delText>A</w:delText>
        </w:r>
      </w:del>
      <w:del w:id="92" w:author="Kishahnica Rajendran" w:date="2019-12-16T12:24:00Z">
        <w:r w:rsidR="00583F60" w:rsidDel="009046F6">
          <w:rPr>
            <w:rFonts w:ascii="Times New Roman" w:hAnsi="Times New Roman" w:cs="Times New Roman"/>
            <w:sz w:val="24"/>
            <w:szCs w:val="24"/>
          </w:rPr>
          <w:delText xml:space="preserve">nti-LGBTQIA </w:delText>
        </w:r>
        <w:r w:rsidR="00E479CF" w:rsidDel="009046F6">
          <w:rPr>
            <w:rFonts w:ascii="Times New Roman" w:hAnsi="Times New Roman" w:cs="Times New Roman"/>
            <w:sz w:val="24"/>
            <w:szCs w:val="24"/>
          </w:rPr>
          <w:delText>p</w:delText>
        </w:r>
        <w:r w:rsidR="0049728B" w:rsidDel="009046F6">
          <w:rPr>
            <w:rFonts w:ascii="Times New Roman" w:hAnsi="Times New Roman" w:cs="Times New Roman"/>
            <w:sz w:val="24"/>
            <w:szCs w:val="24"/>
          </w:rPr>
          <w:delText>ersecutors fee</w:delText>
        </w:r>
        <w:r w:rsidR="00DB0F12" w:rsidDel="009046F6">
          <w:rPr>
            <w:rFonts w:ascii="Times New Roman" w:hAnsi="Times New Roman" w:cs="Times New Roman"/>
            <w:sz w:val="24"/>
            <w:szCs w:val="24"/>
          </w:rPr>
          <w:delText xml:space="preserve">l emboldened by </w:delText>
        </w:r>
        <w:r w:rsidDel="009046F6">
          <w:rPr>
            <w:rFonts w:ascii="Times New Roman" w:hAnsi="Times New Roman" w:cs="Times New Roman"/>
            <w:sz w:val="24"/>
            <w:szCs w:val="24"/>
          </w:rPr>
          <w:delText xml:space="preserve">his </w:delText>
        </w:r>
        <w:r w:rsidR="00583F60" w:rsidDel="009046F6">
          <w:rPr>
            <w:rFonts w:ascii="Times New Roman" w:hAnsi="Times New Roman" w:cs="Times New Roman"/>
            <w:sz w:val="24"/>
            <w:szCs w:val="24"/>
          </w:rPr>
          <w:delText>spiteful rhetoric</w:delText>
        </w:r>
        <w:r w:rsidR="00DB0F12" w:rsidDel="009046F6">
          <w:rPr>
            <w:rFonts w:ascii="Times New Roman" w:hAnsi="Times New Roman" w:cs="Times New Roman"/>
            <w:sz w:val="24"/>
            <w:szCs w:val="24"/>
          </w:rPr>
          <w:delText xml:space="preserve"> </w:delText>
        </w:r>
        <w:r w:rsidR="00583F60" w:rsidDel="009046F6">
          <w:rPr>
            <w:rFonts w:ascii="Times New Roman" w:hAnsi="Times New Roman" w:cs="Times New Roman"/>
            <w:sz w:val="24"/>
            <w:szCs w:val="24"/>
          </w:rPr>
          <w:delText xml:space="preserve">and </w:delText>
        </w:r>
        <w:r w:rsidDel="009046F6">
          <w:rPr>
            <w:rFonts w:ascii="Times New Roman" w:hAnsi="Times New Roman" w:cs="Times New Roman"/>
            <w:sz w:val="24"/>
            <w:szCs w:val="24"/>
          </w:rPr>
          <w:delText>hate crimes have increased even in cities that were seen as LGBTQIA friendly</w:delText>
        </w:r>
        <w:r w:rsidR="00583F60" w:rsidDel="009046F6">
          <w:rPr>
            <w:rFonts w:ascii="Times New Roman" w:hAnsi="Times New Roman" w:cs="Times New Roman"/>
            <w:sz w:val="24"/>
            <w:szCs w:val="24"/>
          </w:rPr>
          <w:delText xml:space="preserve">. </w:delText>
        </w:r>
        <w:r w:rsidR="00DB0F12" w:rsidRPr="00583F60" w:rsidDel="009046F6">
          <w:rPr>
            <w:rFonts w:ascii="Times New Roman" w:hAnsi="Times New Roman" w:cs="Times New Roman"/>
            <w:sz w:val="24"/>
            <w:szCs w:val="24"/>
            <w:u w:val="single"/>
          </w:rPr>
          <w:delText>See</w:delText>
        </w:r>
        <w:r w:rsidR="00DB0F12" w:rsidDel="009046F6">
          <w:rPr>
            <w:rFonts w:ascii="Times New Roman" w:hAnsi="Times New Roman" w:cs="Times New Roman"/>
            <w:sz w:val="24"/>
            <w:szCs w:val="24"/>
          </w:rPr>
          <w:delText xml:space="preserve"> Tab </w:delText>
        </w:r>
        <w:r w:rsidR="00583F60" w:rsidDel="009046F6">
          <w:rPr>
            <w:rFonts w:ascii="Times New Roman" w:hAnsi="Times New Roman" w:cs="Times New Roman"/>
            <w:sz w:val="24"/>
            <w:szCs w:val="24"/>
          </w:rPr>
          <w:delText>P, Grupo</w:delText>
        </w:r>
        <w:r w:rsidR="000B48B9" w:rsidDel="009046F6">
          <w:rPr>
            <w:rFonts w:ascii="Times New Roman" w:hAnsi="Times New Roman" w:cs="Times New Roman"/>
            <w:sz w:val="24"/>
            <w:szCs w:val="24"/>
          </w:rPr>
          <w:delText xml:space="preserve"> Gay da Bahia 2018 Report at 1</w:delText>
        </w:r>
        <w:r w:rsidR="00583F60" w:rsidDel="009046F6">
          <w:rPr>
            <w:rFonts w:ascii="Times New Roman" w:hAnsi="Times New Roman" w:cs="Times New Roman"/>
            <w:sz w:val="24"/>
            <w:szCs w:val="24"/>
          </w:rPr>
          <w:delText xml:space="preserve"> (</w:delText>
        </w:r>
        <w:r w:rsidR="000B48B9" w:rsidDel="009046F6">
          <w:rPr>
            <w:rFonts w:ascii="Times New Roman" w:hAnsi="Times New Roman" w:cs="Times New Roman"/>
            <w:sz w:val="24"/>
            <w:szCs w:val="24"/>
          </w:rPr>
          <w:delText>“Every 20 hours a LGBT is savagely murdered or becomes a suicide victim of LGBTphobia, which confirms Brazil as the world champion in crimes against sexual minorities.”</w:delText>
        </w:r>
        <w:r w:rsidR="00583F60" w:rsidDel="009046F6">
          <w:rPr>
            <w:rFonts w:ascii="Times New Roman" w:hAnsi="Times New Roman" w:cs="Times New Roman"/>
            <w:sz w:val="24"/>
            <w:szCs w:val="24"/>
          </w:rPr>
          <w:delText xml:space="preserve">)  </w:delText>
        </w:r>
        <w:r w:rsidR="00583F60" w:rsidRPr="00583F60" w:rsidDel="009046F6">
          <w:rPr>
            <w:rFonts w:ascii="Times New Roman" w:hAnsi="Times New Roman" w:cs="Times New Roman"/>
            <w:sz w:val="24"/>
            <w:szCs w:val="24"/>
            <w:u w:val="single"/>
          </w:rPr>
          <w:delText>See also</w:delText>
        </w:r>
        <w:r w:rsidR="00B63A00" w:rsidDel="009046F6">
          <w:rPr>
            <w:rFonts w:ascii="Times New Roman" w:hAnsi="Times New Roman" w:cs="Times New Roman"/>
            <w:sz w:val="24"/>
            <w:szCs w:val="24"/>
          </w:rPr>
          <w:delText xml:space="preserve"> Tab R, LGBT Rights T</w:delText>
        </w:r>
        <w:r w:rsidR="00583F60" w:rsidDel="009046F6">
          <w:rPr>
            <w:rFonts w:ascii="Times New Roman" w:hAnsi="Times New Roman" w:cs="Times New Roman"/>
            <w:sz w:val="24"/>
            <w:szCs w:val="24"/>
          </w:rPr>
          <w:delText>hreatened in Brazil Under New Far - Right President at 1 (homophobic hate crimes rose by 71 percent in Sao Paulo, one of Brazil’s largest cities,</w:delText>
        </w:r>
        <w:r w:rsidR="00012A4F" w:rsidDel="009046F6">
          <w:rPr>
            <w:rFonts w:ascii="Times New Roman" w:hAnsi="Times New Roman" w:cs="Times New Roman"/>
            <w:sz w:val="24"/>
            <w:szCs w:val="24"/>
          </w:rPr>
          <w:delText xml:space="preserve"> around election season). </w:delText>
        </w:r>
        <w:r w:rsidR="00523257" w:rsidDel="009046F6">
          <w:rPr>
            <w:rFonts w:ascii="Times New Roman" w:hAnsi="Times New Roman" w:cs="Times New Roman"/>
            <w:sz w:val="24"/>
            <w:szCs w:val="24"/>
          </w:rPr>
          <w:delText>Specifically, the threats Elizeu</w:delText>
        </w:r>
        <w:r w:rsidDel="009046F6">
          <w:rPr>
            <w:rFonts w:ascii="Times New Roman" w:hAnsi="Times New Roman" w:cs="Times New Roman"/>
            <w:sz w:val="24"/>
            <w:szCs w:val="24"/>
          </w:rPr>
          <w:delText xml:space="preserve"> and his husband, Alexandre Augusto Costa (hereinafter “Alexandre”), </w:delText>
        </w:r>
        <w:r w:rsidR="00523257" w:rsidDel="009046F6">
          <w:rPr>
            <w:rFonts w:ascii="Times New Roman" w:hAnsi="Times New Roman" w:cs="Times New Roman"/>
            <w:sz w:val="24"/>
            <w:szCs w:val="24"/>
          </w:rPr>
          <w:delText>faced on Paulista Av</w:delText>
        </w:r>
        <w:r w:rsidDel="009046F6">
          <w:rPr>
            <w:rFonts w:ascii="Times New Roman" w:hAnsi="Times New Roman" w:cs="Times New Roman"/>
            <w:sz w:val="24"/>
            <w:szCs w:val="24"/>
          </w:rPr>
          <w:delText xml:space="preserve">enue before leaving Brazil seems </w:delText>
        </w:r>
        <w:r w:rsidR="00523257" w:rsidDel="009046F6">
          <w:rPr>
            <w:rFonts w:ascii="Times New Roman" w:hAnsi="Times New Roman" w:cs="Times New Roman"/>
            <w:sz w:val="24"/>
            <w:szCs w:val="24"/>
          </w:rPr>
          <w:delText xml:space="preserve">particularly serious given that a gay man was stabbed </w:delText>
        </w:r>
        <w:r w:rsidR="00B63A00" w:rsidDel="009046F6">
          <w:rPr>
            <w:rFonts w:ascii="Times New Roman" w:hAnsi="Times New Roman" w:cs="Times New Roman"/>
            <w:sz w:val="24"/>
            <w:szCs w:val="24"/>
          </w:rPr>
          <w:delText xml:space="preserve">to death on that </w:delText>
        </w:r>
        <w:r w:rsidDel="009046F6">
          <w:rPr>
            <w:rFonts w:ascii="Times New Roman" w:hAnsi="Times New Roman" w:cs="Times New Roman"/>
            <w:sz w:val="24"/>
            <w:szCs w:val="24"/>
          </w:rPr>
          <w:delText xml:space="preserve">same </w:delText>
        </w:r>
        <w:r w:rsidR="00B63A00" w:rsidDel="009046F6">
          <w:rPr>
            <w:rFonts w:ascii="Times New Roman" w:hAnsi="Times New Roman" w:cs="Times New Roman"/>
            <w:sz w:val="24"/>
            <w:szCs w:val="24"/>
          </w:rPr>
          <w:delText>avenue</w:delText>
        </w:r>
        <w:r w:rsidR="00523257" w:rsidDel="009046F6">
          <w:rPr>
            <w:rFonts w:ascii="Times New Roman" w:hAnsi="Times New Roman" w:cs="Times New Roman"/>
            <w:sz w:val="24"/>
            <w:szCs w:val="24"/>
          </w:rPr>
          <w:delText xml:space="preserve"> in December of 2018. </w:delText>
        </w:r>
        <w:r w:rsidR="00523257" w:rsidRPr="00523257" w:rsidDel="009046F6">
          <w:rPr>
            <w:rFonts w:ascii="Times New Roman" w:hAnsi="Times New Roman" w:cs="Times New Roman"/>
            <w:sz w:val="24"/>
            <w:szCs w:val="24"/>
            <w:u w:val="single"/>
          </w:rPr>
          <w:delText>See</w:delText>
        </w:r>
        <w:r w:rsidR="002F2324" w:rsidDel="009046F6">
          <w:rPr>
            <w:rFonts w:ascii="Times New Roman" w:hAnsi="Times New Roman" w:cs="Times New Roman"/>
            <w:sz w:val="24"/>
            <w:szCs w:val="24"/>
          </w:rPr>
          <w:delText xml:space="preserve"> Tab E, Elizeu’s affidavit</w:delText>
        </w:r>
        <w:r w:rsidR="00523257" w:rsidDel="009046F6">
          <w:rPr>
            <w:rFonts w:ascii="Times New Roman" w:hAnsi="Times New Roman" w:cs="Times New Roman"/>
            <w:sz w:val="24"/>
            <w:szCs w:val="24"/>
          </w:rPr>
          <w:delText xml:space="preserve"> at ¶ 54-58.  </w:delText>
        </w:r>
        <w:r w:rsidR="00523257" w:rsidRPr="00523257" w:rsidDel="009046F6">
          <w:rPr>
            <w:rFonts w:ascii="Times New Roman" w:hAnsi="Times New Roman" w:cs="Times New Roman"/>
            <w:sz w:val="24"/>
            <w:szCs w:val="24"/>
            <w:u w:val="single"/>
          </w:rPr>
          <w:delText>See also</w:delText>
        </w:r>
        <w:r w:rsidR="00523257" w:rsidDel="009046F6">
          <w:rPr>
            <w:rFonts w:ascii="Times New Roman" w:hAnsi="Times New Roman" w:cs="Times New Roman"/>
            <w:sz w:val="24"/>
            <w:szCs w:val="24"/>
          </w:rPr>
          <w:delText xml:space="preserve"> </w:delText>
        </w:r>
        <w:r w:rsidR="00B63A00" w:rsidDel="009046F6">
          <w:rPr>
            <w:rFonts w:ascii="Times New Roman" w:hAnsi="Times New Roman" w:cs="Times New Roman"/>
            <w:sz w:val="24"/>
            <w:szCs w:val="24"/>
          </w:rPr>
          <w:delText>Tab R, LGBT Rights</w:delText>
        </w:r>
        <w:r w:rsidDel="009046F6">
          <w:rPr>
            <w:rFonts w:ascii="Times New Roman" w:hAnsi="Times New Roman" w:cs="Times New Roman"/>
            <w:sz w:val="24"/>
            <w:szCs w:val="24"/>
          </w:rPr>
          <w:delText xml:space="preserve"> </w:delText>
        </w:r>
        <w:r w:rsidR="00B63A00" w:rsidDel="009046F6">
          <w:rPr>
            <w:rFonts w:ascii="Times New Roman" w:hAnsi="Times New Roman" w:cs="Times New Roman"/>
            <w:sz w:val="24"/>
            <w:szCs w:val="24"/>
          </w:rPr>
          <w:delText>Threatened in Brazil Under New Far-Right President at 1 (</w:delText>
        </w:r>
        <w:r w:rsidR="000B48B9" w:rsidDel="009046F6">
          <w:rPr>
            <w:rFonts w:ascii="Times New Roman" w:hAnsi="Times New Roman" w:cs="Times New Roman"/>
            <w:sz w:val="24"/>
            <w:szCs w:val="24"/>
          </w:rPr>
          <w:delText xml:space="preserve">A twenty-five-year-old gay man who was walking with his husband on Paulista avenue was accosted with homophobic slurs and stabbed with a swiss army knife). The violence against LGBTQIA individuals is pervasive and </w:delText>
        </w:r>
        <w:r w:rsidDel="009046F6">
          <w:rPr>
            <w:rFonts w:ascii="Times New Roman" w:hAnsi="Times New Roman" w:cs="Times New Roman"/>
            <w:sz w:val="24"/>
            <w:szCs w:val="24"/>
          </w:rPr>
          <w:delText xml:space="preserve">increasing, therefore, Elizeu’s fear of returning to Brazil is objectively reasonable. </w:delText>
        </w:r>
      </w:del>
    </w:p>
    <w:p w14:paraId="1E24C9D2" w14:textId="77777777" w:rsidR="0049728B" w:rsidRPr="00EB6FF4" w:rsidRDefault="0049728B" w:rsidP="0049728B">
      <w:pPr>
        <w:pStyle w:val="NoSpacing"/>
        <w:ind w:left="1890"/>
        <w:jc w:val="both"/>
        <w:rPr>
          <w:rFonts w:ascii="Times New Roman" w:hAnsi="Times New Roman" w:cs="Times New Roman"/>
          <w:b/>
          <w:sz w:val="24"/>
          <w:szCs w:val="24"/>
        </w:rPr>
      </w:pPr>
    </w:p>
    <w:p w14:paraId="045F4EAA" w14:textId="4FED35D2" w:rsidR="0049728B" w:rsidRDefault="0049728B" w:rsidP="0049728B">
      <w:pPr>
        <w:pStyle w:val="NoSpacing"/>
        <w:numPr>
          <w:ilvl w:val="1"/>
          <w:numId w:val="14"/>
        </w:numPr>
        <w:jc w:val="both"/>
        <w:rPr>
          <w:rFonts w:ascii="Times New Roman" w:hAnsi="Times New Roman" w:cs="Times New Roman"/>
          <w:b/>
          <w:sz w:val="24"/>
          <w:szCs w:val="24"/>
        </w:rPr>
      </w:pPr>
      <w:del w:id="93" w:author="Kishahnica Rajendran" w:date="2019-12-16T12:24:00Z">
        <w:r w:rsidRPr="00EB6FF4" w:rsidDel="009046F6">
          <w:rPr>
            <w:rFonts w:ascii="Times New Roman" w:hAnsi="Times New Roman" w:cs="Times New Roman"/>
            <w:b/>
            <w:sz w:val="24"/>
            <w:szCs w:val="24"/>
          </w:rPr>
          <w:delText xml:space="preserve">Elizeu </w:delText>
        </w:r>
      </w:del>
      <w:r w:rsidR="009173E8">
        <w:rPr>
          <w:rFonts w:ascii="Times New Roman" w:hAnsi="Times New Roman" w:cs="Times New Roman"/>
          <w:b/>
          <w:sz w:val="24"/>
          <w:szCs w:val="24"/>
        </w:rPr>
        <w:fldChar w:fldCharType="begin"/>
      </w:r>
      <w:r w:rsidR="009173E8">
        <w:rPr>
          <w:rFonts w:ascii="Times New Roman" w:hAnsi="Times New Roman" w:cs="Times New Roman"/>
          <w:b/>
          <w:sz w:val="24"/>
          <w:szCs w:val="24"/>
        </w:rPr>
        <w:instrText xml:space="preserve"> MERGEFIELD Client_First_Name </w:instrText>
      </w:r>
      <w:r w:rsidR="009173E8">
        <w:rPr>
          <w:rFonts w:ascii="Times New Roman" w:hAnsi="Times New Roman" w:cs="Times New Roman"/>
          <w:b/>
          <w:sz w:val="24"/>
          <w:szCs w:val="24"/>
        </w:rPr>
        <w:fldChar w:fldCharType="separate"/>
      </w:r>
      <w:r w:rsidR="009173E8">
        <w:rPr>
          <w:rFonts w:ascii="Times New Roman" w:hAnsi="Times New Roman" w:cs="Times New Roman"/>
          <w:b/>
          <w:noProof/>
          <w:sz w:val="24"/>
          <w:szCs w:val="24"/>
        </w:rPr>
        <w:t>«Client_First_Name»</w:t>
      </w:r>
      <w:r w:rsidR="009173E8">
        <w:rPr>
          <w:rFonts w:ascii="Times New Roman" w:hAnsi="Times New Roman" w:cs="Times New Roman"/>
          <w:b/>
          <w:sz w:val="24"/>
          <w:szCs w:val="24"/>
        </w:rPr>
        <w:fldChar w:fldCharType="end"/>
      </w:r>
      <w:r w:rsidR="009173E8">
        <w:rPr>
          <w:rFonts w:ascii="Times New Roman" w:hAnsi="Times New Roman" w:cs="Times New Roman"/>
          <w:b/>
          <w:sz w:val="24"/>
          <w:szCs w:val="24"/>
        </w:rPr>
        <w:t xml:space="preserve"> </w:t>
      </w:r>
      <w:r w:rsidRPr="00EB6FF4">
        <w:rPr>
          <w:rFonts w:ascii="Times New Roman" w:hAnsi="Times New Roman" w:cs="Times New Roman"/>
          <w:b/>
          <w:sz w:val="24"/>
          <w:szCs w:val="24"/>
        </w:rPr>
        <w:t xml:space="preserve">has a subjective fear of future persecution </w:t>
      </w:r>
    </w:p>
    <w:p w14:paraId="57598D46" w14:textId="77777777" w:rsidR="0049728B" w:rsidRDefault="0049728B" w:rsidP="0049728B">
      <w:pPr>
        <w:pStyle w:val="NoSpacing"/>
        <w:ind w:left="1890"/>
        <w:jc w:val="both"/>
        <w:rPr>
          <w:rFonts w:ascii="Times New Roman" w:hAnsi="Times New Roman" w:cs="Times New Roman"/>
          <w:b/>
          <w:sz w:val="24"/>
          <w:szCs w:val="24"/>
        </w:rPr>
      </w:pPr>
    </w:p>
    <w:p w14:paraId="218D9524" w14:textId="0800DE33" w:rsidR="0049728B" w:rsidRDefault="00451C34" w:rsidP="0049728B">
      <w:pPr>
        <w:pStyle w:val="NoSpacing"/>
        <w:spacing w:line="480" w:lineRule="auto"/>
        <w:ind w:firstLine="720"/>
        <w:jc w:val="both"/>
        <w:rPr>
          <w:ins w:id="94" w:author="Kishahnica Rajendran" w:date="2019-11-25T14:40:00Z"/>
          <w:rFonts w:ascii="Times New Roman" w:hAnsi="Times New Roman" w:cs="Times New Roman"/>
          <w:sz w:val="24"/>
          <w:szCs w:val="24"/>
        </w:rPr>
      </w:pPr>
      <w:ins w:id="95" w:author="Kishahnica Rajendran" w:date="2019-11-25T14:34:00Z">
        <w:r>
          <w:rPr>
            <w:rFonts w:ascii="Times New Roman" w:hAnsi="Times New Roman" w:cs="Times New Roman"/>
            <w:sz w:val="24"/>
            <w:szCs w:val="24"/>
          </w:rPr>
          <w:t>The subjective element of the well-founded fear standard is met if the applicant</w:t>
        </w:r>
      </w:ins>
      <w:ins w:id="96" w:author="Kishahnica Rajendran" w:date="2019-11-25T14:35:00Z">
        <w:r>
          <w:rPr>
            <w:rFonts w:ascii="Times New Roman" w:hAnsi="Times New Roman" w:cs="Times New Roman"/>
            <w:sz w:val="24"/>
            <w:szCs w:val="24"/>
          </w:rPr>
          <w:t xml:space="preserve">’s fears are genuine. </w:t>
        </w:r>
        <w:r w:rsidRPr="00451C34">
          <w:rPr>
            <w:rFonts w:ascii="Times New Roman" w:hAnsi="Times New Roman" w:cs="Times New Roman"/>
            <w:sz w:val="24"/>
            <w:szCs w:val="24"/>
            <w:u w:val="single"/>
            <w:rPrChange w:id="97" w:author="Kishahnica Rajendran" w:date="2019-11-25T14:36:00Z">
              <w:rPr>
                <w:rFonts w:ascii="Times New Roman" w:hAnsi="Times New Roman" w:cs="Times New Roman"/>
                <w:sz w:val="24"/>
                <w:szCs w:val="24"/>
              </w:rPr>
            </w:rPrChange>
          </w:rPr>
          <w:t>See</w:t>
        </w:r>
        <w:r>
          <w:rPr>
            <w:rFonts w:ascii="Times New Roman" w:hAnsi="Times New Roman" w:cs="Times New Roman"/>
            <w:sz w:val="24"/>
            <w:szCs w:val="24"/>
          </w:rPr>
          <w:t xml:space="preserve"> </w:t>
        </w:r>
        <w:r w:rsidRPr="00451C34">
          <w:rPr>
            <w:rFonts w:ascii="Times New Roman" w:hAnsi="Times New Roman" w:cs="Times New Roman"/>
            <w:sz w:val="24"/>
            <w:szCs w:val="24"/>
            <w:u w:val="single"/>
            <w:rPrChange w:id="98" w:author="Kishahnica Rajendran" w:date="2019-11-25T14:36:00Z">
              <w:rPr>
                <w:rFonts w:ascii="Times New Roman" w:hAnsi="Times New Roman" w:cs="Times New Roman"/>
                <w:sz w:val="24"/>
                <w:szCs w:val="24"/>
              </w:rPr>
            </w:rPrChange>
          </w:rPr>
          <w:t>Alvarez-Flores</w:t>
        </w:r>
        <w:r>
          <w:rPr>
            <w:rFonts w:ascii="Times New Roman" w:hAnsi="Times New Roman" w:cs="Times New Roman"/>
            <w:sz w:val="24"/>
            <w:szCs w:val="24"/>
          </w:rPr>
          <w:t xml:space="preserve"> 909 F.2d at 5. </w:t>
        </w:r>
      </w:ins>
      <w:ins w:id="99" w:author="Kishahnica Rajendran" w:date="2019-11-25T14:37:00Z">
        <w:r>
          <w:rPr>
            <w:rFonts w:ascii="Times New Roman" w:hAnsi="Times New Roman" w:cs="Times New Roman"/>
            <w:sz w:val="24"/>
            <w:szCs w:val="24"/>
          </w:rPr>
          <w:t xml:space="preserve">Fear is a “subjective condition, an emotion characterized </w:t>
        </w:r>
      </w:ins>
      <w:ins w:id="100" w:author="Kishahnica Rajendran" w:date="2019-11-25T14:38:00Z">
        <w:r>
          <w:rPr>
            <w:rFonts w:ascii="Times New Roman" w:hAnsi="Times New Roman" w:cs="Times New Roman"/>
            <w:sz w:val="24"/>
            <w:szCs w:val="24"/>
          </w:rPr>
          <w:t xml:space="preserve">by the anticipation or awareness of danger.” </w:t>
        </w:r>
        <w:r w:rsidRPr="00451C34">
          <w:rPr>
            <w:rFonts w:ascii="Times New Roman" w:hAnsi="Times New Roman" w:cs="Times New Roman"/>
            <w:sz w:val="24"/>
            <w:szCs w:val="24"/>
            <w:u w:val="single"/>
            <w:rPrChange w:id="101" w:author="Kishahnica Rajendran" w:date="2019-11-25T14:39:00Z">
              <w:rPr>
                <w:rFonts w:ascii="Times New Roman" w:hAnsi="Times New Roman" w:cs="Times New Roman"/>
                <w:sz w:val="24"/>
                <w:szCs w:val="24"/>
              </w:rPr>
            </w:rPrChange>
          </w:rPr>
          <w:t>See</w:t>
        </w:r>
        <w:r>
          <w:rPr>
            <w:rFonts w:ascii="Times New Roman" w:hAnsi="Times New Roman" w:cs="Times New Roman"/>
            <w:sz w:val="24"/>
            <w:szCs w:val="24"/>
          </w:rPr>
          <w:t xml:space="preserve"> </w:t>
        </w:r>
        <w:r w:rsidRPr="00451C34">
          <w:rPr>
            <w:rFonts w:ascii="Times New Roman" w:hAnsi="Times New Roman" w:cs="Times New Roman"/>
            <w:sz w:val="24"/>
            <w:szCs w:val="24"/>
            <w:u w:val="single"/>
            <w:rPrChange w:id="102" w:author="Kishahnica Rajendran" w:date="2019-11-25T14:39:00Z">
              <w:rPr>
                <w:rFonts w:ascii="Times New Roman" w:hAnsi="Times New Roman" w:cs="Times New Roman"/>
                <w:sz w:val="24"/>
                <w:szCs w:val="24"/>
              </w:rPr>
            </w:rPrChange>
          </w:rPr>
          <w:t>Matter of Acosta</w:t>
        </w:r>
        <w:r>
          <w:rPr>
            <w:rFonts w:ascii="Times New Roman" w:hAnsi="Times New Roman" w:cs="Times New Roman"/>
            <w:sz w:val="24"/>
            <w:szCs w:val="24"/>
          </w:rPr>
          <w:t>, 18 I&amp;N Dec. at 221 (citing Webster’s Third New International Dictionary 831 (</w:t>
        </w:r>
      </w:ins>
      <w:ins w:id="103" w:author="Kishahnica Rajendran" w:date="2019-11-25T14:39:00Z">
        <w:r>
          <w:rPr>
            <w:rFonts w:ascii="Times New Roman" w:hAnsi="Times New Roman" w:cs="Times New Roman"/>
            <w:sz w:val="24"/>
            <w:szCs w:val="24"/>
          </w:rPr>
          <w:t xml:space="preserve">16th ed. 1971). </w:t>
        </w:r>
      </w:ins>
      <w:ins w:id="104" w:author="Kishahnica Rajendran" w:date="2019-11-25T14:37:00Z">
        <w:r>
          <w:rPr>
            <w:rFonts w:ascii="Times New Roman" w:hAnsi="Times New Roman" w:cs="Times New Roman"/>
            <w:sz w:val="24"/>
            <w:szCs w:val="24"/>
          </w:rPr>
          <w:t xml:space="preserve"> </w:t>
        </w:r>
      </w:ins>
      <w:commentRangeStart w:id="105"/>
      <w:del w:id="106" w:author="Kishahnica Rajendran" w:date="2019-11-25T14:32:00Z">
        <w:r w:rsidR="0049728B" w:rsidRPr="00697D2F" w:rsidDel="006C5376">
          <w:rPr>
            <w:rFonts w:ascii="Times New Roman" w:hAnsi="Times New Roman" w:cs="Times New Roman"/>
            <w:sz w:val="24"/>
            <w:szCs w:val="24"/>
          </w:rPr>
          <w:delText>Eliz</w:delText>
        </w:r>
      </w:del>
      <w:del w:id="107" w:author="Kishahnica Rajendran" w:date="2019-11-25T14:31:00Z">
        <w:r w:rsidR="0049728B" w:rsidRPr="00697D2F" w:rsidDel="006C5376">
          <w:rPr>
            <w:rFonts w:ascii="Times New Roman" w:hAnsi="Times New Roman" w:cs="Times New Roman"/>
            <w:sz w:val="24"/>
            <w:szCs w:val="24"/>
          </w:rPr>
          <w:delText xml:space="preserve">eu’s subjective fear is demonstrated by </w:delText>
        </w:r>
        <w:r w:rsidR="0049728B" w:rsidDel="006C5376">
          <w:rPr>
            <w:rFonts w:ascii="Times New Roman" w:hAnsi="Times New Roman" w:cs="Times New Roman"/>
            <w:sz w:val="24"/>
            <w:szCs w:val="24"/>
          </w:rPr>
          <w:delText>the fact that he fled Brazi</w:delText>
        </w:r>
        <w:commentRangeEnd w:id="105"/>
        <w:r w:rsidR="00C1052E" w:rsidDel="006C5376">
          <w:rPr>
            <w:rStyle w:val="CommentReference"/>
            <w:rFonts w:ascii="Times New Roman" w:eastAsia="Times New Roman" w:hAnsi="Times New Roman" w:cs="Times New Roman"/>
          </w:rPr>
          <w:commentReference w:id="105"/>
        </w:r>
        <w:r w:rsidR="0049728B" w:rsidDel="006C5376">
          <w:rPr>
            <w:rFonts w:ascii="Times New Roman" w:hAnsi="Times New Roman" w:cs="Times New Roman"/>
            <w:sz w:val="24"/>
            <w:szCs w:val="24"/>
          </w:rPr>
          <w:delText xml:space="preserve"> </w:delText>
        </w:r>
      </w:del>
    </w:p>
    <w:p w14:paraId="4F8198F3" w14:textId="00DFB03C" w:rsidR="00451C34" w:rsidRPr="00CE54F0" w:rsidDel="009046F6" w:rsidRDefault="00451C34" w:rsidP="0049728B">
      <w:pPr>
        <w:pStyle w:val="NoSpacing"/>
        <w:spacing w:line="480" w:lineRule="auto"/>
        <w:ind w:firstLine="720"/>
        <w:jc w:val="both"/>
        <w:rPr>
          <w:del w:id="108" w:author="Kishahnica Rajendran" w:date="2019-12-16T12:28:00Z"/>
          <w:rFonts w:ascii="Times New Roman" w:hAnsi="Times New Roman" w:cs="Times New Roman"/>
          <w:sz w:val="24"/>
          <w:szCs w:val="24"/>
        </w:rPr>
      </w:pPr>
    </w:p>
    <w:p w14:paraId="6B0D7895" w14:textId="4637A674" w:rsidR="000D3782" w:rsidRDefault="0049728B" w:rsidP="009729B9">
      <w:pPr>
        <w:pStyle w:val="NoSpacing"/>
        <w:numPr>
          <w:ilvl w:val="1"/>
          <w:numId w:val="14"/>
        </w:numPr>
        <w:jc w:val="both"/>
        <w:rPr>
          <w:ins w:id="109" w:author="Ragini N. Shah" w:date="2019-11-25T16:37:00Z"/>
          <w:rFonts w:ascii="Times New Roman" w:hAnsi="Times New Roman" w:cs="Times New Roman"/>
          <w:b/>
          <w:sz w:val="24"/>
          <w:szCs w:val="24"/>
        </w:rPr>
      </w:pPr>
      <w:del w:id="110" w:author="Kishahnica Rajendran" w:date="2019-12-16T12:28:00Z">
        <w:r w:rsidRPr="00EB6FF4" w:rsidDel="009046F6">
          <w:rPr>
            <w:rFonts w:ascii="Times New Roman" w:hAnsi="Times New Roman" w:cs="Times New Roman"/>
            <w:b/>
            <w:sz w:val="24"/>
            <w:szCs w:val="24"/>
          </w:rPr>
          <w:delText>Elizeu’s</w:delText>
        </w:r>
      </w:del>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Client_First_Name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«Client_First_Name»</w:t>
      </w:r>
      <w:r w:rsidR="00341F61">
        <w:rPr>
          <w:rFonts w:ascii="Times New Roman" w:hAnsi="Times New Roman" w:cs="Times New Roman"/>
          <w:b/>
          <w:sz w:val="24"/>
          <w:szCs w:val="24"/>
        </w:rPr>
        <w:fldChar w:fldCharType="end"/>
      </w:r>
      <w:r w:rsidR="00341F61">
        <w:rPr>
          <w:rFonts w:ascii="Times New Roman" w:hAnsi="Times New Roman" w:cs="Times New Roman"/>
          <w:b/>
          <w:sz w:val="24"/>
          <w:szCs w:val="24"/>
        </w:rPr>
        <w:t xml:space="preserve"> </w:t>
      </w:r>
      <w:r w:rsidRPr="00EB6FF4">
        <w:rPr>
          <w:rFonts w:ascii="Times New Roman" w:hAnsi="Times New Roman" w:cs="Times New Roman"/>
          <w:b/>
          <w:sz w:val="24"/>
          <w:szCs w:val="24"/>
        </w:rPr>
        <w:t xml:space="preserve">fear of persecution is country wide </w:t>
      </w:r>
    </w:p>
    <w:p w14:paraId="72589C82" w14:textId="2E681C2B" w:rsidR="009729B9" w:rsidRDefault="0049728B">
      <w:pPr>
        <w:pStyle w:val="NoSpacing"/>
        <w:ind w:left="2520"/>
        <w:jc w:val="both"/>
        <w:rPr>
          <w:ins w:id="111" w:author="Kishahnica Rajendran" w:date="2019-11-25T15:58:00Z"/>
          <w:rFonts w:ascii="Times New Roman" w:hAnsi="Times New Roman" w:cs="Times New Roman"/>
          <w:b/>
          <w:sz w:val="24"/>
          <w:szCs w:val="24"/>
        </w:rPr>
        <w:pPrChange w:id="112" w:author="Ragini N. Shah" w:date="2019-11-25T16:37:00Z">
          <w:pPr>
            <w:pStyle w:val="NoSpacing"/>
            <w:numPr>
              <w:ilvl w:val="1"/>
              <w:numId w:val="14"/>
            </w:numPr>
            <w:ind w:left="2520" w:hanging="360"/>
            <w:jc w:val="both"/>
          </w:pPr>
        </w:pPrChange>
      </w:pPr>
      <w:del w:id="113" w:author="Kishahnica Rajendran" w:date="2019-11-25T15:57:00Z">
        <w:r w:rsidRPr="0049728B" w:rsidDel="009729B9">
          <w:rPr>
            <w:rFonts w:ascii="Times New Roman" w:hAnsi="Times New Roman" w:cs="Times New Roman"/>
            <w:b/>
            <w:sz w:val="24"/>
            <w:szCs w:val="24"/>
            <w:highlight w:val="yellow"/>
          </w:rPr>
          <w:delText>(Going to speak with Conor about his research before adding to this section)</w:delText>
        </w:r>
        <w:r w:rsidDel="009729B9">
          <w:rPr>
            <w:rFonts w:ascii="Times New Roman" w:hAnsi="Times New Roman" w:cs="Times New Roman"/>
            <w:b/>
            <w:sz w:val="24"/>
            <w:szCs w:val="24"/>
          </w:rPr>
          <w:delText xml:space="preserve"> </w:delText>
        </w:r>
      </w:del>
    </w:p>
    <w:p w14:paraId="226909D0" w14:textId="66E6D104" w:rsidR="009729B9" w:rsidRPr="009729B9" w:rsidRDefault="007835B8">
      <w:pPr>
        <w:pStyle w:val="NoSpacing"/>
        <w:spacing w:line="480" w:lineRule="auto"/>
        <w:ind w:firstLine="720"/>
        <w:jc w:val="both"/>
        <w:rPr>
          <w:rFonts w:ascii="Times New Roman" w:hAnsi="Times New Roman" w:cs="Times New Roman"/>
          <w:b/>
          <w:sz w:val="24"/>
          <w:szCs w:val="24"/>
        </w:rPr>
        <w:pPrChange w:id="114" w:author="Ragini N. Shah" w:date="2019-11-25T16:37:00Z">
          <w:pPr>
            <w:pStyle w:val="NoSpacing"/>
            <w:numPr>
              <w:ilvl w:val="1"/>
              <w:numId w:val="14"/>
            </w:numPr>
            <w:ind w:left="2520" w:hanging="360"/>
            <w:jc w:val="both"/>
          </w:pPr>
        </w:pPrChange>
      </w:pPr>
      <w:ins w:id="115" w:author="Kishahnica Rajendran" w:date="2019-11-25T16:02:00Z">
        <w:r w:rsidRPr="00726EA4">
          <w:rPr>
            <w:rFonts w:ascii="Times New Roman" w:hAnsi="Times New Roman" w:cs="Times New Roman"/>
            <w:sz w:val="24"/>
            <w:szCs w:val="24"/>
            <w:rPrChange w:id="116" w:author="Kishahnica Rajendran" w:date="2019-11-25T16:08:00Z">
              <w:rPr>
                <w:rFonts w:ascii="Times New Roman" w:hAnsi="Times New Roman" w:cs="Times New Roman"/>
                <w:b/>
                <w:sz w:val="24"/>
                <w:szCs w:val="24"/>
              </w:rPr>
            </w:rPrChange>
          </w:rPr>
          <w:t xml:space="preserve">A fear of persecution is country wide if </w:t>
        </w:r>
      </w:ins>
      <w:ins w:id="117" w:author="Kishahnica Rajendran" w:date="2019-11-25T16:03:00Z">
        <w:r w:rsidRPr="00726EA4">
          <w:rPr>
            <w:rFonts w:ascii="Times New Roman" w:hAnsi="Times New Roman" w:cs="Times New Roman"/>
            <w:sz w:val="24"/>
            <w:szCs w:val="24"/>
            <w:rPrChange w:id="118" w:author="Kishahnica Rajendran" w:date="2019-11-25T16:08:00Z">
              <w:rPr>
                <w:rFonts w:ascii="Times New Roman" w:hAnsi="Times New Roman" w:cs="Times New Roman"/>
                <w:b/>
                <w:sz w:val="24"/>
                <w:szCs w:val="24"/>
              </w:rPr>
            </w:rPrChange>
          </w:rPr>
          <w:t xml:space="preserve">the threats and </w:t>
        </w:r>
      </w:ins>
      <w:ins w:id="119" w:author="Kishahnica Rajendran" w:date="2019-11-25T16:04:00Z">
        <w:r w:rsidRPr="00726EA4">
          <w:rPr>
            <w:rFonts w:ascii="Times New Roman" w:hAnsi="Times New Roman" w:cs="Times New Roman"/>
            <w:sz w:val="24"/>
            <w:szCs w:val="24"/>
            <w:rPrChange w:id="120" w:author="Kishahnica Rajendran" w:date="2019-11-25T16:08:00Z">
              <w:rPr>
                <w:rFonts w:ascii="Times New Roman" w:hAnsi="Times New Roman" w:cs="Times New Roman"/>
                <w:b/>
                <w:sz w:val="24"/>
                <w:szCs w:val="24"/>
              </w:rPr>
            </w:rPrChange>
          </w:rPr>
          <w:t xml:space="preserve">violence </w:t>
        </w:r>
      </w:ins>
      <w:ins w:id="121" w:author="Kishahnica Rajendran" w:date="2019-11-25T16:07:00Z">
        <w:r w:rsidR="00726EA4" w:rsidRPr="00726EA4">
          <w:rPr>
            <w:rFonts w:ascii="Times New Roman" w:hAnsi="Times New Roman" w:cs="Times New Roman"/>
            <w:sz w:val="24"/>
            <w:szCs w:val="24"/>
            <w:rPrChange w:id="122" w:author="Kishahnica Rajendran" w:date="2019-11-25T16:08:00Z">
              <w:rPr>
                <w:rFonts w:ascii="Times New Roman" w:hAnsi="Times New Roman" w:cs="Times New Roman"/>
                <w:b/>
                <w:sz w:val="24"/>
                <w:szCs w:val="24"/>
              </w:rPr>
            </w:rPrChange>
          </w:rPr>
          <w:t xml:space="preserve">the applicant faces persists throughout the </w:t>
        </w:r>
        <w:del w:id="123" w:author="Ragini N. Shah" w:date="2019-11-26T14:23:00Z">
          <w:r w:rsidR="00726EA4" w:rsidRPr="00726EA4" w:rsidDel="00D440A8">
            <w:rPr>
              <w:rFonts w:ascii="Times New Roman" w:hAnsi="Times New Roman" w:cs="Times New Roman"/>
              <w:sz w:val="24"/>
              <w:szCs w:val="24"/>
              <w:rPrChange w:id="124" w:author="Kishahnica Rajendran" w:date="2019-11-25T16:08:00Z">
                <w:rPr>
                  <w:rFonts w:ascii="Times New Roman" w:hAnsi="Times New Roman" w:cs="Times New Roman"/>
                  <w:b/>
                  <w:sz w:val="24"/>
                  <w:szCs w:val="24"/>
                </w:rPr>
              </w:rPrChange>
            </w:rPr>
            <w:delText>counrty</w:delText>
          </w:r>
        </w:del>
      </w:ins>
      <w:ins w:id="125" w:author="Ragini N. Shah" w:date="2019-11-26T14:23:00Z">
        <w:r w:rsidR="00D440A8" w:rsidRPr="00D440A8">
          <w:rPr>
            <w:rFonts w:ascii="Times New Roman" w:hAnsi="Times New Roman" w:cs="Times New Roman"/>
            <w:sz w:val="24"/>
            <w:szCs w:val="24"/>
          </w:rPr>
          <w:t>country</w:t>
        </w:r>
      </w:ins>
      <w:ins w:id="126" w:author="Kishahnica Rajendran" w:date="2019-11-25T16:04:00Z">
        <w:r>
          <w:rPr>
            <w:rFonts w:ascii="Times New Roman" w:hAnsi="Times New Roman" w:cs="Times New Roman"/>
            <w:b/>
            <w:sz w:val="24"/>
            <w:szCs w:val="24"/>
          </w:rPr>
          <w:t>.</w:t>
        </w:r>
        <w:r w:rsidRPr="00341F61">
          <w:rPr>
            <w:rFonts w:ascii="Times New Roman" w:hAnsi="Times New Roman" w:cs="Times New Roman"/>
            <w:b/>
            <w:color w:val="000000" w:themeColor="text1"/>
            <w:sz w:val="24"/>
            <w:szCs w:val="24"/>
          </w:rPr>
          <w:t xml:space="preserve"> </w:t>
        </w:r>
        <w:r w:rsidRPr="00341F61">
          <w:rPr>
            <w:rFonts w:ascii="Times New Roman" w:hAnsi="Times New Roman" w:cs="Times New Roman"/>
            <w:color w:val="000000" w:themeColor="text1"/>
            <w:sz w:val="24"/>
            <w:szCs w:val="24"/>
            <w:u w:val="single"/>
            <w:rPrChange w:id="127" w:author="Kishahnica Rajendran" w:date="2019-11-25T16:08:00Z">
              <w:rPr>
                <w:rFonts w:ascii="Times New Roman" w:hAnsi="Times New Roman" w:cs="Times New Roman"/>
                <w:b/>
                <w:sz w:val="24"/>
                <w:szCs w:val="24"/>
              </w:rPr>
            </w:rPrChange>
          </w:rPr>
          <w:t>See</w:t>
        </w:r>
        <w:r w:rsidRPr="00341F61">
          <w:rPr>
            <w:rFonts w:ascii="Times New Roman" w:hAnsi="Times New Roman" w:cs="Times New Roman"/>
            <w:b/>
            <w:color w:val="000000" w:themeColor="text1"/>
            <w:sz w:val="24"/>
            <w:szCs w:val="24"/>
          </w:rPr>
          <w:t xml:space="preserve"> </w:t>
        </w:r>
      </w:ins>
      <w:ins w:id="128" w:author="Kishahnica Rajendran" w:date="2019-11-25T16:05:00Z">
        <w:r w:rsidRPr="00341F61">
          <w:rPr>
            <w:rFonts w:ascii="Times New Roman" w:hAnsi="Times New Roman" w:cs="Times New Roman"/>
            <w:color w:val="000000" w:themeColor="text1"/>
            <w:sz w:val="24"/>
            <w:szCs w:val="24"/>
            <w:u w:val="single"/>
            <w:rPrChange w:id="129" w:author="Ragini N. Shah" w:date="2019-11-25T16:38:00Z">
              <w:rPr>
                <w:rFonts w:ascii="Verdana" w:hAnsi="Verdana"/>
                <w:color w:val="373739"/>
                <w:sz w:val="18"/>
                <w:szCs w:val="18"/>
              </w:rPr>
            </w:rPrChange>
          </w:rPr>
          <w:t>Kaiser v. Ashcroft</w:t>
        </w:r>
      </w:ins>
      <w:ins w:id="130" w:author="Ragini N. Shah" w:date="2019-11-25T16:38:00Z">
        <w:r w:rsidR="000D3782" w:rsidRPr="00341F61">
          <w:rPr>
            <w:rFonts w:ascii="Times New Roman" w:hAnsi="Times New Roman" w:cs="Times New Roman"/>
            <w:color w:val="000000" w:themeColor="text1"/>
            <w:sz w:val="24"/>
            <w:szCs w:val="24"/>
          </w:rPr>
          <w:t>,</w:t>
        </w:r>
      </w:ins>
      <w:ins w:id="131" w:author="Kishahnica Rajendran" w:date="2019-11-25T16:05:00Z">
        <w:r w:rsidRPr="00341F61">
          <w:rPr>
            <w:rFonts w:ascii="Times New Roman" w:hAnsi="Times New Roman" w:cs="Times New Roman"/>
            <w:color w:val="000000" w:themeColor="text1"/>
            <w:sz w:val="24"/>
            <w:szCs w:val="24"/>
            <w:rPrChange w:id="132" w:author="Kishahnica Rajendran" w:date="2019-11-25T16:05:00Z">
              <w:rPr>
                <w:rFonts w:ascii="Verdana" w:hAnsi="Verdana"/>
                <w:color w:val="373739"/>
                <w:sz w:val="18"/>
                <w:szCs w:val="18"/>
              </w:rPr>
            </w:rPrChange>
          </w:rPr>
          <w:t xml:space="preserve"> 390 F.3d 653, 660 (9</w:t>
        </w:r>
        <w:r w:rsidRPr="00341F61">
          <w:rPr>
            <w:rFonts w:ascii="Times New Roman" w:hAnsi="Times New Roman" w:cs="Times New Roman"/>
            <w:color w:val="000000" w:themeColor="text1"/>
            <w:sz w:val="24"/>
            <w:szCs w:val="24"/>
            <w:vertAlign w:val="superscript"/>
            <w:rPrChange w:id="133" w:author="Kishahnica Rajendran" w:date="2019-11-25T16:05:00Z">
              <w:rPr>
                <w:rFonts w:ascii="Verdana" w:hAnsi="Verdana"/>
                <w:color w:val="373739"/>
                <w:sz w:val="18"/>
                <w:szCs w:val="18"/>
                <w:vertAlign w:val="superscript"/>
              </w:rPr>
            </w:rPrChange>
          </w:rPr>
          <w:t>th</w:t>
        </w:r>
        <w:r w:rsidRPr="00341F61">
          <w:rPr>
            <w:rFonts w:ascii="Times New Roman" w:hAnsi="Times New Roman" w:cs="Times New Roman"/>
            <w:color w:val="000000" w:themeColor="text1"/>
            <w:sz w:val="24"/>
            <w:szCs w:val="24"/>
            <w:rPrChange w:id="134" w:author="Kishahnica Rajendran" w:date="2019-11-25T16:05:00Z">
              <w:rPr>
                <w:rFonts w:ascii="Verdana" w:hAnsi="Verdana"/>
                <w:color w:val="373739"/>
                <w:sz w:val="18"/>
                <w:szCs w:val="18"/>
              </w:rPr>
            </w:rPrChange>
          </w:rPr>
          <w:t xml:space="preserve"> Cir. 2004)</w:t>
        </w:r>
      </w:ins>
      <w:ins w:id="135" w:author="Kishahnica Rajendran" w:date="2019-11-25T16:06:00Z">
        <w:r w:rsidRPr="00341F61">
          <w:rPr>
            <w:rFonts w:ascii="Times New Roman" w:hAnsi="Times New Roman" w:cs="Times New Roman"/>
            <w:color w:val="000000" w:themeColor="text1"/>
            <w:sz w:val="24"/>
            <w:szCs w:val="24"/>
          </w:rPr>
          <w:t xml:space="preserve"> (receiving death threats over phone from two different cities 400 miles apart in Pakistan </w:t>
        </w:r>
        <w:del w:id="136" w:author="Ragini N. Shah" w:date="2019-11-25T16:38:00Z">
          <w:r w:rsidRPr="00341F61" w:rsidDel="000D3782">
            <w:rPr>
              <w:rFonts w:ascii="Times New Roman" w:hAnsi="Times New Roman" w:cs="Times New Roman"/>
              <w:color w:val="000000" w:themeColor="text1"/>
              <w:sz w:val="24"/>
              <w:szCs w:val="24"/>
            </w:rPr>
            <w:delText>was</w:delText>
          </w:r>
        </w:del>
      </w:ins>
      <w:ins w:id="137" w:author="Ragini N. Shah" w:date="2019-11-25T16:38:00Z">
        <w:r w:rsidR="000D3782" w:rsidRPr="00341F61">
          <w:rPr>
            <w:rFonts w:ascii="Times New Roman" w:hAnsi="Times New Roman" w:cs="Times New Roman"/>
            <w:color w:val="000000" w:themeColor="text1"/>
            <w:sz w:val="24"/>
            <w:szCs w:val="24"/>
          </w:rPr>
          <w:t>found to be</w:t>
        </w:r>
      </w:ins>
      <w:ins w:id="138" w:author="Kishahnica Rajendran" w:date="2019-11-25T16:06:00Z">
        <w:r w:rsidRPr="00341F61">
          <w:rPr>
            <w:rFonts w:ascii="Times New Roman" w:hAnsi="Times New Roman" w:cs="Times New Roman"/>
            <w:color w:val="000000" w:themeColor="text1"/>
            <w:sz w:val="24"/>
            <w:szCs w:val="24"/>
          </w:rPr>
          <w:t xml:space="preserve"> country wide persecution.</w:t>
        </w:r>
      </w:ins>
      <w:ins w:id="139" w:author="Ragini N. Shah" w:date="2019-11-25T16:38:00Z">
        <w:r w:rsidR="000D3782" w:rsidRPr="00341F61">
          <w:rPr>
            <w:rFonts w:ascii="Times New Roman" w:hAnsi="Times New Roman" w:cs="Times New Roman"/>
            <w:color w:val="000000" w:themeColor="text1"/>
            <w:sz w:val="24"/>
            <w:szCs w:val="24"/>
          </w:rPr>
          <w:t>)</w:t>
        </w:r>
      </w:ins>
      <w:ins w:id="140" w:author="Kishahnica Rajendran" w:date="2019-11-25T16:06:00Z">
        <w:r w:rsidRPr="00341F61">
          <w:rPr>
            <w:rFonts w:ascii="Times New Roman" w:hAnsi="Times New Roman" w:cs="Times New Roman"/>
            <w:color w:val="000000" w:themeColor="text1"/>
            <w:sz w:val="24"/>
            <w:szCs w:val="24"/>
          </w:rPr>
          <w:t xml:space="preserve"> </w:t>
        </w:r>
      </w:ins>
      <w:ins w:id="141" w:author="Kishahnica Rajendran" w:date="2019-11-25T16:05:00Z">
        <w:r w:rsidRPr="00341F61">
          <w:rPr>
            <w:rFonts w:ascii="Times New Roman" w:hAnsi="Times New Roman" w:cs="Times New Roman"/>
            <w:color w:val="000000" w:themeColor="text1"/>
            <w:sz w:val="24"/>
            <w:szCs w:val="24"/>
          </w:rPr>
          <w:t xml:space="preserve"> </w:t>
        </w:r>
        <w:r w:rsidRPr="00341F61">
          <w:rPr>
            <w:rFonts w:ascii="Verdana" w:hAnsi="Verdana"/>
            <w:color w:val="000000" w:themeColor="text1"/>
            <w:sz w:val="20"/>
            <w:szCs w:val="18"/>
            <w:rPrChange w:id="142" w:author="Kishahnica Rajendran" w:date="2019-11-25T16:05:00Z">
              <w:rPr>
                <w:rFonts w:ascii="Verdana" w:hAnsi="Verdana"/>
                <w:color w:val="373739"/>
                <w:sz w:val="18"/>
                <w:szCs w:val="18"/>
              </w:rPr>
            </w:rPrChange>
          </w:rPr>
          <w:t xml:space="preserve"> </w:t>
        </w:r>
      </w:ins>
      <w:ins w:id="143" w:author="Ragini N. Shah" w:date="2019-11-26T14:24:00Z">
        <w:del w:id="144" w:author="Kishahnica Rajendran" w:date="2019-12-16T12:28:00Z">
          <w:r w:rsidR="00D440A8" w:rsidDel="009046F6">
            <w:rPr>
              <w:rFonts w:ascii="Times New Roman" w:hAnsi="Times New Roman" w:cs="Times New Roman"/>
              <w:color w:val="373739"/>
              <w:sz w:val="24"/>
              <w:szCs w:val="24"/>
            </w:rPr>
            <w:delText xml:space="preserve"> and the applicant faced threats in two completely different regions of the country already</w:delText>
          </w:r>
        </w:del>
      </w:ins>
      <w:commentRangeStart w:id="145"/>
      <w:commentRangeEnd w:id="145"/>
      <w:del w:id="146" w:author="Kishahnica Rajendran" w:date="2019-12-02T06:52:00Z">
        <w:r w:rsidR="000D3782" w:rsidDel="00453B1D">
          <w:rPr>
            <w:rStyle w:val="CommentReference"/>
            <w:rFonts w:ascii="Times New Roman" w:eastAsia="Times New Roman" w:hAnsi="Times New Roman" w:cs="Times New Roman"/>
          </w:rPr>
          <w:commentReference w:id="145"/>
        </w:r>
      </w:del>
    </w:p>
    <w:p w14:paraId="2DD9A6F2" w14:textId="77777777" w:rsidR="0049728B" w:rsidRPr="00EB6FF4" w:rsidRDefault="0049728B" w:rsidP="0049728B">
      <w:pPr>
        <w:pStyle w:val="NoSpacing"/>
        <w:ind w:left="720"/>
        <w:jc w:val="both"/>
        <w:rPr>
          <w:rFonts w:ascii="Times New Roman" w:hAnsi="Times New Roman" w:cs="Times New Roman"/>
          <w:b/>
          <w:sz w:val="24"/>
          <w:szCs w:val="24"/>
        </w:rPr>
      </w:pPr>
    </w:p>
    <w:p w14:paraId="11E65221" w14:textId="5FF512F6" w:rsidR="0049728B" w:rsidRDefault="0049728B" w:rsidP="0049728B">
      <w:pPr>
        <w:pStyle w:val="NoSpacing"/>
        <w:numPr>
          <w:ilvl w:val="0"/>
          <w:numId w:val="11"/>
        </w:numPr>
        <w:jc w:val="both"/>
        <w:rPr>
          <w:rFonts w:ascii="Times New Roman" w:hAnsi="Times New Roman" w:cs="Times New Roman"/>
          <w:b/>
          <w:sz w:val="24"/>
          <w:szCs w:val="24"/>
        </w:rPr>
      </w:pPr>
      <w:del w:id="147" w:author="Kishahnica Rajendran" w:date="2019-12-16T12:28:00Z">
        <w:r w:rsidRPr="00EB6FF4" w:rsidDel="009046F6">
          <w:rPr>
            <w:rFonts w:ascii="Times New Roman" w:hAnsi="Times New Roman" w:cs="Times New Roman"/>
            <w:b/>
            <w:sz w:val="24"/>
            <w:szCs w:val="24"/>
          </w:rPr>
          <w:delText xml:space="preserve">Elizeu </w:delText>
        </w:r>
      </w:del>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Client_First_Name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«Client_First_Name»</w:t>
      </w:r>
      <w:r w:rsidR="00341F61">
        <w:rPr>
          <w:rFonts w:ascii="Times New Roman" w:hAnsi="Times New Roman" w:cs="Times New Roman"/>
          <w:b/>
          <w:sz w:val="24"/>
          <w:szCs w:val="24"/>
        </w:rPr>
        <w:fldChar w:fldCharType="end"/>
      </w:r>
      <w:r w:rsidR="00341F61">
        <w:rPr>
          <w:rFonts w:ascii="Times New Roman" w:hAnsi="Times New Roman" w:cs="Times New Roman"/>
          <w:b/>
          <w:sz w:val="24"/>
          <w:szCs w:val="24"/>
        </w:rPr>
        <w:t xml:space="preserve"> </w:t>
      </w:r>
      <w:r w:rsidRPr="00EB6FF4">
        <w:rPr>
          <w:rFonts w:ascii="Times New Roman" w:hAnsi="Times New Roman" w:cs="Times New Roman"/>
          <w:b/>
          <w:sz w:val="24"/>
          <w:szCs w:val="24"/>
        </w:rPr>
        <w:t xml:space="preserve">is a member of a cognizable particular social group defined by </w:t>
      </w:r>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Pronoun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«Pronoun»</w:t>
      </w:r>
      <w:r w:rsidR="00341F61">
        <w:rPr>
          <w:rFonts w:ascii="Times New Roman" w:hAnsi="Times New Roman" w:cs="Times New Roman"/>
          <w:b/>
          <w:sz w:val="24"/>
          <w:szCs w:val="24"/>
        </w:rPr>
        <w:fldChar w:fldCharType="end"/>
      </w:r>
      <w:r w:rsidR="00341F61">
        <w:rPr>
          <w:rFonts w:ascii="Times New Roman" w:hAnsi="Times New Roman" w:cs="Times New Roman"/>
          <w:b/>
          <w:sz w:val="24"/>
          <w:szCs w:val="24"/>
        </w:rPr>
        <w:t xml:space="preserve"> </w:t>
      </w:r>
      <w:r w:rsidRPr="00EB6FF4">
        <w:rPr>
          <w:rFonts w:ascii="Times New Roman" w:hAnsi="Times New Roman" w:cs="Times New Roman"/>
          <w:b/>
          <w:sz w:val="24"/>
          <w:szCs w:val="24"/>
        </w:rPr>
        <w:t>sexual orientation</w:t>
      </w:r>
    </w:p>
    <w:p w14:paraId="4BE98904" w14:textId="77777777" w:rsidR="0049728B" w:rsidRDefault="0049728B" w:rsidP="0049728B">
      <w:pPr>
        <w:pStyle w:val="NoSpacing"/>
        <w:ind w:left="810"/>
        <w:jc w:val="both"/>
        <w:rPr>
          <w:rFonts w:ascii="Times New Roman" w:hAnsi="Times New Roman" w:cs="Times New Roman"/>
          <w:b/>
          <w:sz w:val="24"/>
          <w:szCs w:val="24"/>
        </w:rPr>
      </w:pPr>
    </w:p>
    <w:p w14:paraId="593A2DCD" w14:textId="77777777" w:rsidR="0049728B" w:rsidRPr="00697D2F" w:rsidRDefault="0049728B" w:rsidP="0049728B">
      <w:pPr>
        <w:tabs>
          <w:tab w:val="left" w:pos="90"/>
          <w:tab w:val="left" w:pos="450"/>
          <w:tab w:val="left" w:pos="720"/>
        </w:tabs>
        <w:spacing w:line="480" w:lineRule="auto"/>
        <w:ind w:left="90"/>
        <w:jc w:val="both"/>
        <w:rPr>
          <w:rFonts w:ascii="Times New Roman" w:hAnsi="Times New Roman" w:cs="Times New Roman"/>
          <w:bCs/>
          <w:sz w:val="24"/>
          <w:szCs w:val="24"/>
        </w:rPr>
      </w:pPr>
      <w:r>
        <w:rPr>
          <w:rFonts w:ascii="Times New Roman" w:hAnsi="Times New Roman" w:cs="Times New Roman"/>
          <w:bCs/>
          <w:sz w:val="24"/>
          <w:szCs w:val="24"/>
        </w:rPr>
        <w:tab/>
        <w:t>An asylum applicant</w:t>
      </w:r>
      <w:r w:rsidRPr="00697D2F">
        <w:rPr>
          <w:rFonts w:ascii="Times New Roman" w:hAnsi="Times New Roman" w:cs="Times New Roman"/>
          <w:bCs/>
          <w:sz w:val="24"/>
          <w:szCs w:val="24"/>
        </w:rPr>
        <w:t xml:space="preserve"> must demonstrate that the persecution alleged was inflicted or would be inflicted on account of race, religion, nationality, membership in a particular social group, or political opinion. </w:t>
      </w:r>
      <w:r w:rsidRPr="00697D2F">
        <w:rPr>
          <w:rFonts w:ascii="Times New Roman" w:hAnsi="Times New Roman" w:cs="Times New Roman"/>
          <w:bCs/>
          <w:sz w:val="24"/>
          <w:szCs w:val="24"/>
          <w:u w:val="single"/>
        </w:rPr>
        <w:t>See</w:t>
      </w:r>
      <w:r w:rsidRPr="00697D2F">
        <w:rPr>
          <w:rFonts w:ascii="Times New Roman" w:hAnsi="Times New Roman" w:cs="Times New Roman"/>
          <w:bCs/>
          <w:sz w:val="24"/>
          <w:szCs w:val="24"/>
        </w:rPr>
        <w:t xml:space="preserve"> INA § 101(a)(42)(A). The </w:t>
      </w:r>
      <w:r>
        <w:rPr>
          <w:rFonts w:ascii="Times New Roman" w:hAnsi="Times New Roman" w:cs="Times New Roman"/>
          <w:bCs/>
          <w:sz w:val="24"/>
          <w:szCs w:val="24"/>
        </w:rPr>
        <w:t>BIA</w:t>
      </w:r>
      <w:r w:rsidRPr="00697D2F">
        <w:rPr>
          <w:rFonts w:ascii="Times New Roman" w:hAnsi="Times New Roman" w:cs="Times New Roman"/>
          <w:bCs/>
          <w:sz w:val="24"/>
          <w:szCs w:val="24"/>
        </w:rPr>
        <w:t xml:space="preserve"> has adopted a three-part test that must be met in order for a proposed particular social group to be cognizable. The social group must be (1) composed of individuals who share a common immutable characteristic, (2) socially distinct within the society in question, and (3) defined with sufficient particularity. </w:t>
      </w:r>
      <w:r w:rsidRPr="00697D2F">
        <w:rPr>
          <w:rFonts w:ascii="Times New Roman" w:hAnsi="Times New Roman" w:cs="Times New Roman"/>
          <w:bCs/>
          <w:sz w:val="24"/>
          <w:szCs w:val="24"/>
          <w:u w:val="single"/>
        </w:rPr>
        <w:t>See</w:t>
      </w:r>
      <w:r w:rsidRPr="00697D2F">
        <w:rPr>
          <w:rFonts w:ascii="Times New Roman" w:hAnsi="Times New Roman" w:cs="Times New Roman"/>
          <w:bCs/>
          <w:sz w:val="24"/>
          <w:szCs w:val="24"/>
        </w:rPr>
        <w:t xml:space="preserve"> </w:t>
      </w:r>
      <w:r w:rsidRPr="00697D2F">
        <w:rPr>
          <w:rFonts w:ascii="Times New Roman" w:hAnsi="Times New Roman" w:cs="Times New Roman"/>
          <w:bCs/>
          <w:sz w:val="24"/>
          <w:szCs w:val="24"/>
          <w:u w:val="single"/>
        </w:rPr>
        <w:t>Matter of Acosta</w:t>
      </w:r>
      <w:r w:rsidRPr="00697D2F">
        <w:rPr>
          <w:rFonts w:ascii="Times New Roman" w:hAnsi="Times New Roman" w:cs="Times New Roman"/>
          <w:bCs/>
          <w:sz w:val="24"/>
          <w:szCs w:val="24"/>
        </w:rPr>
        <w:t xml:space="preserve">, 19 I&amp;N Dec. 211, 233-34 (BIA 1985); </w:t>
      </w:r>
      <w:r w:rsidRPr="00697D2F">
        <w:rPr>
          <w:rFonts w:ascii="Times New Roman" w:hAnsi="Times New Roman" w:cs="Times New Roman"/>
          <w:bCs/>
          <w:sz w:val="24"/>
          <w:szCs w:val="24"/>
          <w:u w:val="single"/>
        </w:rPr>
        <w:t>Matter of M-E-V-G-</w:t>
      </w:r>
      <w:r w:rsidRPr="00697D2F">
        <w:rPr>
          <w:rFonts w:ascii="Times New Roman" w:hAnsi="Times New Roman" w:cs="Times New Roman"/>
          <w:bCs/>
          <w:sz w:val="24"/>
          <w:szCs w:val="24"/>
        </w:rPr>
        <w:t xml:space="preserve">, 26 I&amp;N Dec. 227, 237 (BIA 2014); </w:t>
      </w:r>
      <w:r w:rsidRPr="00697D2F">
        <w:rPr>
          <w:rFonts w:ascii="Times New Roman" w:hAnsi="Times New Roman" w:cs="Times New Roman"/>
          <w:bCs/>
          <w:sz w:val="24"/>
          <w:szCs w:val="24"/>
          <w:u w:val="single"/>
        </w:rPr>
        <w:t>Matter of W-G-R-</w:t>
      </w:r>
      <w:r w:rsidRPr="00697D2F">
        <w:rPr>
          <w:rFonts w:ascii="Times New Roman" w:hAnsi="Times New Roman" w:cs="Times New Roman"/>
          <w:bCs/>
          <w:sz w:val="24"/>
          <w:szCs w:val="24"/>
        </w:rPr>
        <w:t xml:space="preserve">, 26 I&amp;N Dec. 208, 212 (BIA 2014). </w:t>
      </w:r>
    </w:p>
    <w:p w14:paraId="27FBF906" w14:textId="75A7D9E9" w:rsidR="0049728B" w:rsidRPr="00372603" w:rsidRDefault="0049728B" w:rsidP="0049728B">
      <w:pPr>
        <w:tabs>
          <w:tab w:val="left" w:pos="90"/>
          <w:tab w:val="left" w:pos="450"/>
          <w:tab w:val="left" w:pos="720"/>
        </w:tabs>
        <w:spacing w:line="480" w:lineRule="auto"/>
        <w:ind w:left="90"/>
        <w:jc w:val="both"/>
        <w:rPr>
          <w:rFonts w:ascii="Times New Roman" w:hAnsi="Times New Roman" w:cs="Times New Roman"/>
          <w:b/>
          <w:bCs/>
          <w:sz w:val="24"/>
          <w:szCs w:val="24"/>
        </w:rPr>
      </w:pPr>
      <w:r w:rsidRPr="00697D2F">
        <w:rPr>
          <w:rFonts w:ascii="Times New Roman" w:hAnsi="Times New Roman" w:cs="Times New Roman"/>
          <w:bCs/>
          <w:sz w:val="24"/>
          <w:szCs w:val="24"/>
        </w:rPr>
        <w:tab/>
      </w:r>
      <w:r w:rsidRPr="00697D2F">
        <w:rPr>
          <w:rFonts w:ascii="Times New Roman" w:hAnsi="Times New Roman" w:cs="Times New Roman"/>
          <w:bCs/>
          <w:sz w:val="24"/>
          <w:szCs w:val="24"/>
        </w:rPr>
        <w:tab/>
        <w:t xml:space="preserve">Having an LGBT identity has been found to be a social group by many courts. </w:t>
      </w:r>
      <w:r w:rsidRPr="00697D2F">
        <w:rPr>
          <w:rFonts w:ascii="Times New Roman" w:hAnsi="Times New Roman" w:cs="Times New Roman"/>
          <w:bCs/>
          <w:sz w:val="24"/>
          <w:szCs w:val="24"/>
          <w:u w:val="single"/>
        </w:rPr>
        <w:t>See</w:t>
      </w:r>
      <w:r w:rsidRPr="00697D2F">
        <w:rPr>
          <w:rFonts w:ascii="Times New Roman" w:hAnsi="Times New Roman" w:cs="Times New Roman"/>
          <w:bCs/>
          <w:sz w:val="24"/>
          <w:szCs w:val="24"/>
        </w:rPr>
        <w:t xml:space="preserve"> </w:t>
      </w:r>
      <w:r w:rsidRPr="00697D2F">
        <w:rPr>
          <w:rFonts w:ascii="Times New Roman" w:hAnsi="Times New Roman" w:cs="Times New Roman"/>
          <w:bCs/>
          <w:sz w:val="24"/>
          <w:szCs w:val="24"/>
          <w:u w:val="single"/>
        </w:rPr>
        <w:t xml:space="preserve">Matter of </w:t>
      </w:r>
      <w:proofErr w:type="spellStart"/>
      <w:r w:rsidRPr="00697D2F">
        <w:rPr>
          <w:rFonts w:ascii="Times New Roman" w:hAnsi="Times New Roman" w:cs="Times New Roman"/>
          <w:bCs/>
          <w:sz w:val="24"/>
          <w:szCs w:val="24"/>
          <w:u w:val="single"/>
        </w:rPr>
        <w:t>Toboso</w:t>
      </w:r>
      <w:proofErr w:type="spellEnd"/>
      <w:r w:rsidRPr="00697D2F">
        <w:rPr>
          <w:rFonts w:ascii="Times New Roman" w:hAnsi="Times New Roman" w:cs="Times New Roman"/>
          <w:bCs/>
          <w:sz w:val="24"/>
          <w:szCs w:val="24"/>
          <w:u w:val="single"/>
        </w:rPr>
        <w:t>-Alfonso</w:t>
      </w:r>
      <w:r w:rsidRPr="00697D2F">
        <w:rPr>
          <w:rFonts w:ascii="Times New Roman" w:hAnsi="Times New Roman" w:cs="Times New Roman"/>
          <w:bCs/>
          <w:sz w:val="24"/>
          <w:szCs w:val="24"/>
        </w:rPr>
        <w:t xml:space="preserve">, 20 I&amp;N Dec. 819, 822-23 (BIA 1990) (holding that a Cuban gay asylum applicant had established membership in a particular social group defined by the status of being </w:t>
      </w:r>
      <w:r>
        <w:rPr>
          <w:rFonts w:ascii="Times New Roman" w:hAnsi="Times New Roman" w:cs="Times New Roman"/>
          <w:bCs/>
          <w:sz w:val="24"/>
          <w:szCs w:val="24"/>
        </w:rPr>
        <w:t xml:space="preserve">a homosexual); </w:t>
      </w:r>
      <w:proofErr w:type="spellStart"/>
      <w:r>
        <w:rPr>
          <w:rFonts w:ascii="Times New Roman" w:hAnsi="Times New Roman" w:cs="Times New Roman"/>
          <w:bCs/>
          <w:sz w:val="24"/>
          <w:szCs w:val="24"/>
          <w:u w:val="single"/>
        </w:rPr>
        <w:t>Kadri</w:t>
      </w:r>
      <w:proofErr w:type="spellEnd"/>
      <w:r>
        <w:rPr>
          <w:rFonts w:ascii="Times New Roman" w:hAnsi="Times New Roman" w:cs="Times New Roman"/>
          <w:bCs/>
          <w:sz w:val="24"/>
          <w:szCs w:val="24"/>
          <w:u w:val="single"/>
        </w:rPr>
        <w:t xml:space="preserve"> v. Mukasey</w:t>
      </w:r>
      <w:r>
        <w:rPr>
          <w:rFonts w:ascii="Times New Roman" w:hAnsi="Times New Roman" w:cs="Times New Roman"/>
          <w:bCs/>
          <w:sz w:val="24"/>
          <w:szCs w:val="24"/>
        </w:rPr>
        <w:t>, 543 F.3d 16 (1st. Circ. 2008)</w:t>
      </w:r>
      <w:r w:rsidRPr="00697D2F">
        <w:rPr>
          <w:rFonts w:ascii="Times New Roman" w:hAnsi="Times New Roman" w:cs="Times New Roman"/>
          <w:sz w:val="24"/>
          <w:szCs w:val="24"/>
        </w:rPr>
        <w:t xml:space="preserve">. </w:t>
      </w:r>
      <w:r w:rsidRPr="00697D2F">
        <w:rPr>
          <w:rFonts w:ascii="Times New Roman" w:hAnsi="Times New Roman" w:cs="Times New Roman"/>
          <w:bCs/>
          <w:sz w:val="24"/>
          <w:szCs w:val="24"/>
        </w:rPr>
        <w:t xml:space="preserve">Here, </w:t>
      </w:r>
      <w:r w:rsidR="00341F61">
        <w:rPr>
          <w:rFonts w:ascii="Times New Roman" w:hAnsi="Times New Roman" w:cs="Times New Roman"/>
          <w:bCs/>
          <w:sz w:val="24"/>
          <w:szCs w:val="24"/>
        </w:rPr>
        <w:fldChar w:fldCharType="begin"/>
      </w:r>
      <w:r w:rsidR="00341F61">
        <w:rPr>
          <w:rFonts w:ascii="Times New Roman" w:hAnsi="Times New Roman" w:cs="Times New Roman"/>
          <w:bCs/>
          <w:sz w:val="24"/>
          <w:szCs w:val="24"/>
        </w:rPr>
        <w:instrText xml:space="preserve"> MERGEFIELD Client_First_Name </w:instrText>
      </w:r>
      <w:r w:rsidR="00341F61">
        <w:rPr>
          <w:rFonts w:ascii="Times New Roman" w:hAnsi="Times New Roman" w:cs="Times New Roman"/>
          <w:bCs/>
          <w:sz w:val="24"/>
          <w:szCs w:val="24"/>
        </w:rPr>
        <w:fldChar w:fldCharType="separate"/>
      </w:r>
      <w:r w:rsidR="00341F61">
        <w:rPr>
          <w:rFonts w:ascii="Times New Roman" w:hAnsi="Times New Roman" w:cs="Times New Roman"/>
          <w:bCs/>
          <w:noProof/>
          <w:sz w:val="24"/>
          <w:szCs w:val="24"/>
        </w:rPr>
        <w:t>«Client_First_Name»</w:t>
      </w:r>
      <w:r w:rsidR="00341F61">
        <w:rPr>
          <w:rFonts w:ascii="Times New Roman" w:hAnsi="Times New Roman" w:cs="Times New Roman"/>
          <w:bCs/>
          <w:sz w:val="24"/>
          <w:szCs w:val="24"/>
        </w:rPr>
        <w:fldChar w:fldCharType="end"/>
      </w:r>
      <w:ins w:id="148" w:author="Kishahnica Rajendran" w:date="2019-12-16T12:29:00Z">
        <w:r w:rsidR="009046F6">
          <w:rPr>
            <w:rFonts w:ascii="Times New Roman" w:hAnsi="Times New Roman" w:cs="Times New Roman"/>
            <w:bCs/>
            <w:sz w:val="24"/>
            <w:szCs w:val="24"/>
          </w:rPr>
          <w:t>’</w:t>
        </w:r>
      </w:ins>
      <w:del w:id="149" w:author="Kishahnica Rajendran" w:date="2019-12-16T12:29:00Z">
        <w:r w:rsidDel="009046F6">
          <w:rPr>
            <w:rFonts w:ascii="Times New Roman" w:hAnsi="Times New Roman" w:cs="Times New Roman"/>
            <w:bCs/>
            <w:sz w:val="24"/>
            <w:szCs w:val="24"/>
          </w:rPr>
          <w:delText>Elizeu’</w:delText>
        </w:r>
      </w:del>
      <w:r>
        <w:rPr>
          <w:rFonts w:ascii="Times New Roman" w:hAnsi="Times New Roman" w:cs="Times New Roman"/>
          <w:bCs/>
          <w:sz w:val="24"/>
          <w:szCs w:val="24"/>
        </w:rPr>
        <w:t xml:space="preserve">s </w:t>
      </w:r>
      <w:r w:rsidRPr="00697D2F">
        <w:rPr>
          <w:rFonts w:ascii="Times New Roman" w:hAnsi="Times New Roman" w:cs="Times New Roman"/>
          <w:bCs/>
          <w:sz w:val="24"/>
          <w:szCs w:val="24"/>
        </w:rPr>
        <w:lastRenderedPageBreak/>
        <w:t xml:space="preserve">proposed social group of </w:t>
      </w:r>
      <w:r w:rsidR="00341F61">
        <w:rPr>
          <w:rFonts w:ascii="Times New Roman" w:hAnsi="Times New Roman" w:cs="Times New Roman"/>
          <w:bCs/>
          <w:sz w:val="24"/>
          <w:szCs w:val="24"/>
        </w:rPr>
        <w:t>“</w:t>
      </w:r>
      <w:r w:rsidR="00341F61">
        <w:rPr>
          <w:rFonts w:ascii="Times New Roman" w:hAnsi="Times New Roman" w:cs="Times New Roman"/>
          <w:bCs/>
          <w:sz w:val="24"/>
          <w:szCs w:val="24"/>
        </w:rPr>
        <w:fldChar w:fldCharType="begin"/>
      </w:r>
      <w:r w:rsidR="00341F61">
        <w:rPr>
          <w:rFonts w:ascii="Times New Roman" w:hAnsi="Times New Roman" w:cs="Times New Roman"/>
          <w:bCs/>
          <w:sz w:val="24"/>
          <w:szCs w:val="24"/>
        </w:rPr>
        <w:instrText xml:space="preserve"> MERGEFIELD Particular_Social_Group </w:instrText>
      </w:r>
      <w:r w:rsidR="00341F61">
        <w:rPr>
          <w:rFonts w:ascii="Times New Roman" w:hAnsi="Times New Roman" w:cs="Times New Roman"/>
          <w:bCs/>
          <w:sz w:val="24"/>
          <w:szCs w:val="24"/>
        </w:rPr>
        <w:fldChar w:fldCharType="separate"/>
      </w:r>
      <w:r w:rsidR="00341F61">
        <w:rPr>
          <w:rFonts w:ascii="Times New Roman" w:hAnsi="Times New Roman" w:cs="Times New Roman"/>
          <w:bCs/>
          <w:noProof/>
          <w:sz w:val="24"/>
          <w:szCs w:val="24"/>
        </w:rPr>
        <w:t>«Particular_Social_Group»</w:t>
      </w:r>
      <w:r w:rsidR="00341F61">
        <w:rPr>
          <w:rFonts w:ascii="Times New Roman" w:hAnsi="Times New Roman" w:cs="Times New Roman"/>
          <w:bCs/>
          <w:sz w:val="24"/>
          <w:szCs w:val="24"/>
        </w:rPr>
        <w:fldChar w:fldCharType="end"/>
      </w:r>
      <w:r w:rsidR="00341F61">
        <w:rPr>
          <w:rFonts w:ascii="Times New Roman" w:hAnsi="Times New Roman" w:cs="Times New Roman"/>
          <w:bCs/>
          <w:sz w:val="24"/>
          <w:szCs w:val="24"/>
        </w:rPr>
        <w:t xml:space="preserve">” </w:t>
      </w:r>
      <w:r w:rsidRPr="00697D2F">
        <w:rPr>
          <w:rFonts w:ascii="Times New Roman" w:hAnsi="Times New Roman" w:cs="Times New Roman"/>
          <w:bCs/>
          <w:sz w:val="24"/>
          <w:szCs w:val="24"/>
        </w:rPr>
        <w:t xml:space="preserve">possesses all characteristics required by </w:t>
      </w:r>
      <w:r>
        <w:rPr>
          <w:rFonts w:ascii="Times New Roman" w:hAnsi="Times New Roman" w:cs="Times New Roman"/>
          <w:bCs/>
          <w:sz w:val="24"/>
          <w:szCs w:val="24"/>
        </w:rPr>
        <w:t xml:space="preserve">the BIA’s </w:t>
      </w:r>
      <w:r w:rsidRPr="00697D2F">
        <w:rPr>
          <w:rFonts w:ascii="Times New Roman" w:hAnsi="Times New Roman" w:cs="Times New Roman"/>
          <w:bCs/>
          <w:sz w:val="24"/>
          <w:szCs w:val="24"/>
        </w:rPr>
        <w:t xml:space="preserve">test. Through the extensive supporting evidence, </w:t>
      </w:r>
      <w:del w:id="150" w:author="Kishahnica Rajendran" w:date="2019-12-16T12:30:00Z">
        <w:r w:rsidDel="009046F6">
          <w:rPr>
            <w:rFonts w:ascii="Times New Roman" w:hAnsi="Times New Roman" w:cs="Times New Roman"/>
            <w:bCs/>
            <w:sz w:val="24"/>
            <w:szCs w:val="24"/>
          </w:rPr>
          <w:delText>Elizeu</w:delText>
        </w:r>
        <w:r w:rsidRPr="00697D2F" w:rsidDel="009046F6">
          <w:rPr>
            <w:rFonts w:ascii="Times New Roman" w:hAnsi="Times New Roman" w:cs="Times New Roman"/>
            <w:bCs/>
            <w:sz w:val="24"/>
            <w:szCs w:val="24"/>
          </w:rPr>
          <w:delText xml:space="preserve"> </w:delText>
        </w:r>
      </w:del>
      <w:r w:rsidR="00341F61">
        <w:rPr>
          <w:rFonts w:ascii="Times New Roman" w:hAnsi="Times New Roman" w:cs="Times New Roman"/>
          <w:bCs/>
          <w:sz w:val="24"/>
          <w:szCs w:val="24"/>
        </w:rPr>
        <w:fldChar w:fldCharType="begin"/>
      </w:r>
      <w:r w:rsidR="00341F61">
        <w:rPr>
          <w:rFonts w:ascii="Times New Roman" w:hAnsi="Times New Roman" w:cs="Times New Roman"/>
          <w:bCs/>
          <w:sz w:val="24"/>
          <w:szCs w:val="24"/>
        </w:rPr>
        <w:instrText xml:space="preserve"> MERGEFIELD Client_First_Name </w:instrText>
      </w:r>
      <w:r w:rsidR="00341F61">
        <w:rPr>
          <w:rFonts w:ascii="Times New Roman" w:hAnsi="Times New Roman" w:cs="Times New Roman"/>
          <w:bCs/>
          <w:sz w:val="24"/>
          <w:szCs w:val="24"/>
        </w:rPr>
        <w:fldChar w:fldCharType="separate"/>
      </w:r>
      <w:r w:rsidR="00341F61">
        <w:rPr>
          <w:rFonts w:ascii="Times New Roman" w:hAnsi="Times New Roman" w:cs="Times New Roman"/>
          <w:bCs/>
          <w:noProof/>
          <w:sz w:val="24"/>
          <w:szCs w:val="24"/>
        </w:rPr>
        <w:t>«Client_First_Name»</w:t>
      </w:r>
      <w:r w:rsidR="00341F61">
        <w:rPr>
          <w:rFonts w:ascii="Times New Roman" w:hAnsi="Times New Roman" w:cs="Times New Roman"/>
          <w:bCs/>
          <w:sz w:val="24"/>
          <w:szCs w:val="24"/>
        </w:rPr>
        <w:fldChar w:fldCharType="end"/>
      </w:r>
      <w:r w:rsidR="00341F61">
        <w:rPr>
          <w:rFonts w:ascii="Times New Roman" w:hAnsi="Times New Roman" w:cs="Times New Roman"/>
          <w:bCs/>
          <w:sz w:val="24"/>
          <w:szCs w:val="24"/>
        </w:rPr>
        <w:t xml:space="preserve"> </w:t>
      </w:r>
      <w:r w:rsidRPr="00697D2F">
        <w:rPr>
          <w:rFonts w:ascii="Times New Roman" w:hAnsi="Times New Roman" w:cs="Times New Roman"/>
          <w:bCs/>
          <w:sz w:val="24"/>
          <w:szCs w:val="24"/>
        </w:rPr>
        <w:t xml:space="preserve">has established that the particular social group is recognized by courts as an established particular social group and </w:t>
      </w:r>
      <w:r w:rsidR="00341F61">
        <w:rPr>
          <w:rFonts w:ascii="Times New Roman" w:hAnsi="Times New Roman" w:cs="Times New Roman"/>
          <w:bCs/>
          <w:sz w:val="24"/>
          <w:szCs w:val="24"/>
        </w:rPr>
        <w:fldChar w:fldCharType="begin"/>
      </w:r>
      <w:r w:rsidR="00341F61">
        <w:rPr>
          <w:rFonts w:ascii="Times New Roman" w:hAnsi="Times New Roman" w:cs="Times New Roman"/>
          <w:bCs/>
          <w:sz w:val="24"/>
          <w:szCs w:val="24"/>
        </w:rPr>
        <w:instrText xml:space="preserve"> MERGEFIELD Pronoun </w:instrText>
      </w:r>
      <w:r w:rsidR="00341F61">
        <w:rPr>
          <w:rFonts w:ascii="Times New Roman" w:hAnsi="Times New Roman" w:cs="Times New Roman"/>
          <w:bCs/>
          <w:sz w:val="24"/>
          <w:szCs w:val="24"/>
        </w:rPr>
        <w:fldChar w:fldCharType="separate"/>
      </w:r>
      <w:r w:rsidR="00341F61">
        <w:rPr>
          <w:rFonts w:ascii="Times New Roman" w:hAnsi="Times New Roman" w:cs="Times New Roman"/>
          <w:bCs/>
          <w:noProof/>
          <w:sz w:val="24"/>
          <w:szCs w:val="24"/>
        </w:rPr>
        <w:t>«Pronoun»</w:t>
      </w:r>
      <w:r w:rsidR="00341F61">
        <w:rPr>
          <w:rFonts w:ascii="Times New Roman" w:hAnsi="Times New Roman" w:cs="Times New Roman"/>
          <w:bCs/>
          <w:sz w:val="24"/>
          <w:szCs w:val="24"/>
        </w:rPr>
        <w:fldChar w:fldCharType="end"/>
      </w:r>
      <w:r w:rsidR="00341F61">
        <w:rPr>
          <w:rFonts w:ascii="Times New Roman" w:hAnsi="Times New Roman" w:cs="Times New Roman"/>
          <w:bCs/>
          <w:sz w:val="24"/>
          <w:szCs w:val="24"/>
        </w:rPr>
        <w:t xml:space="preserve"> </w:t>
      </w:r>
      <w:r w:rsidRPr="00697D2F">
        <w:rPr>
          <w:rFonts w:ascii="Times New Roman" w:hAnsi="Times New Roman" w:cs="Times New Roman"/>
          <w:bCs/>
          <w:sz w:val="24"/>
          <w:szCs w:val="24"/>
        </w:rPr>
        <w:t>is a member of it.</w:t>
      </w:r>
    </w:p>
    <w:p w14:paraId="088D3612" w14:textId="63B7730F" w:rsidR="0049728B" w:rsidRDefault="00341F61" w:rsidP="007F5B20">
      <w:pPr>
        <w:pStyle w:val="NoSpacing"/>
        <w:numPr>
          <w:ilvl w:val="0"/>
          <w:numId w:val="22"/>
        </w:numPr>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Client_First_Name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«Client_First_Name»</w:t>
      </w:r>
      <w:r>
        <w:rPr>
          <w:rFonts w:ascii="Times New Roman" w:hAnsi="Times New Roman" w:cs="Times New Roman"/>
          <w:b/>
          <w:sz w:val="24"/>
          <w:szCs w:val="24"/>
        </w:rPr>
        <w:fldChar w:fldCharType="end"/>
      </w:r>
      <w:ins w:id="151" w:author="Kishahnica Rajendran" w:date="2019-12-16T12:31:00Z">
        <w:r w:rsidR="009046F6">
          <w:rPr>
            <w:rFonts w:ascii="Times New Roman" w:hAnsi="Times New Roman" w:cs="Times New Roman"/>
            <w:b/>
            <w:sz w:val="24"/>
            <w:szCs w:val="24"/>
          </w:rPr>
          <w:t xml:space="preserve">’s </w:t>
        </w:r>
      </w:ins>
      <w:del w:id="152" w:author="Kishahnica Rajendran" w:date="2019-12-16T12:30:00Z">
        <w:r w:rsidR="0049728B" w:rsidRPr="00EB6FF4" w:rsidDel="009046F6">
          <w:rPr>
            <w:rFonts w:ascii="Times New Roman" w:hAnsi="Times New Roman" w:cs="Times New Roman"/>
            <w:b/>
            <w:sz w:val="24"/>
            <w:szCs w:val="24"/>
          </w:rPr>
          <w:delText xml:space="preserve">Elizeu’s </w:delText>
        </w:r>
      </w:del>
      <w:r w:rsidR="0049728B" w:rsidRPr="00EB6FF4">
        <w:rPr>
          <w:rFonts w:ascii="Times New Roman" w:hAnsi="Times New Roman" w:cs="Times New Roman"/>
          <w:b/>
          <w:sz w:val="24"/>
          <w:szCs w:val="24"/>
        </w:rPr>
        <w:t xml:space="preserve">particular social group is defined by immutable characteristics </w:t>
      </w:r>
    </w:p>
    <w:p w14:paraId="2C6010AE" w14:textId="77777777" w:rsidR="0049728B" w:rsidRDefault="0049728B" w:rsidP="0049728B">
      <w:pPr>
        <w:pStyle w:val="NoSpacing"/>
        <w:jc w:val="both"/>
        <w:rPr>
          <w:bCs/>
        </w:rPr>
      </w:pPr>
    </w:p>
    <w:p w14:paraId="7C6CA944" w14:textId="77777777" w:rsidR="0049728B" w:rsidDel="009046F6" w:rsidRDefault="0049728B" w:rsidP="0049728B">
      <w:pPr>
        <w:pStyle w:val="NoSpacing"/>
        <w:spacing w:line="480" w:lineRule="auto"/>
        <w:jc w:val="both"/>
        <w:rPr>
          <w:del w:id="153" w:author="Kishahnica Rajendran" w:date="2019-12-16T12:31:00Z"/>
          <w:rFonts w:ascii="Times New Roman" w:hAnsi="Times New Roman" w:cs="Times New Roman"/>
          <w:bCs/>
          <w:sz w:val="24"/>
          <w:szCs w:val="24"/>
        </w:rPr>
      </w:pPr>
      <w:r>
        <w:rPr>
          <w:rFonts w:ascii="Times New Roman" w:hAnsi="Times New Roman" w:cs="Times New Roman"/>
          <w:bCs/>
          <w:sz w:val="24"/>
          <w:szCs w:val="24"/>
        </w:rPr>
        <w:t xml:space="preserve">       </w:t>
      </w:r>
      <w:r w:rsidRPr="00372603">
        <w:rPr>
          <w:rFonts w:ascii="Times New Roman" w:hAnsi="Times New Roman" w:cs="Times New Roman"/>
          <w:bCs/>
          <w:sz w:val="24"/>
          <w:szCs w:val="24"/>
        </w:rPr>
        <w:t xml:space="preserve">‘Membership in a particular social group’ refers to persons who hold a ‘common, immutable characteristic’ . . . that the group either cannot change, or should not be required to change because it is fundamental to their individual identities or consciences.” </w:t>
      </w:r>
      <w:r w:rsidRPr="00372603">
        <w:rPr>
          <w:rFonts w:ascii="Times New Roman" w:hAnsi="Times New Roman" w:cs="Times New Roman"/>
          <w:bCs/>
          <w:sz w:val="24"/>
          <w:szCs w:val="24"/>
          <w:u w:val="single"/>
        </w:rPr>
        <w:t>Matter of Acosta</w:t>
      </w:r>
      <w:r w:rsidRPr="00372603">
        <w:rPr>
          <w:rFonts w:ascii="Times New Roman" w:hAnsi="Times New Roman" w:cs="Times New Roman"/>
          <w:bCs/>
          <w:sz w:val="24"/>
          <w:szCs w:val="24"/>
        </w:rPr>
        <w:t>, 19 I&amp;N Dec. 211, 233-34 (BIA 1985) (finding that membership in a taxi collective did not constitute membership in a particular social group because applicant was free to quit the group).</w:t>
      </w:r>
    </w:p>
    <w:p w14:paraId="6FA68F89" w14:textId="3A5794D7" w:rsidR="0049728B" w:rsidRPr="00372603" w:rsidRDefault="0049728B" w:rsidP="0049728B">
      <w:pPr>
        <w:pStyle w:val="NoSpacing"/>
        <w:spacing w:line="480" w:lineRule="auto"/>
        <w:jc w:val="both"/>
        <w:rPr>
          <w:rFonts w:ascii="Times New Roman" w:hAnsi="Times New Roman" w:cs="Times New Roman"/>
          <w:b/>
          <w:sz w:val="24"/>
          <w:szCs w:val="24"/>
        </w:rPr>
      </w:pPr>
      <w:del w:id="154" w:author="Kishahnica Rajendran" w:date="2019-12-16T12:31:00Z">
        <w:r w:rsidDel="009046F6">
          <w:rPr>
            <w:rFonts w:ascii="Times New Roman" w:hAnsi="Times New Roman" w:cs="Times New Roman"/>
            <w:bCs/>
            <w:sz w:val="24"/>
            <w:szCs w:val="24"/>
          </w:rPr>
          <w:tab/>
          <w:delText xml:space="preserve">Here, Elizeu knew he was gay from a young age. He felt uncomfortable going to church because they said being gay was a sin and as an eight- year-old he worried what would happen to him because of his identity. </w:delText>
        </w:r>
        <w:r w:rsidR="007F5B20" w:rsidRPr="006C0B52" w:rsidDel="009046F6">
          <w:rPr>
            <w:rFonts w:ascii="Times New Roman" w:hAnsi="Times New Roman" w:cs="Times New Roman"/>
            <w:bCs/>
            <w:sz w:val="24"/>
            <w:szCs w:val="24"/>
            <w:u w:val="single"/>
            <w:rPrChange w:id="155" w:author="Kishahnica Rajendran" w:date="2019-12-02T07:17:00Z">
              <w:rPr>
                <w:rFonts w:ascii="Times New Roman" w:hAnsi="Times New Roman" w:cs="Times New Roman"/>
                <w:bCs/>
                <w:sz w:val="24"/>
                <w:szCs w:val="24"/>
              </w:rPr>
            </w:rPrChange>
          </w:rPr>
          <w:delText>See</w:delText>
        </w:r>
        <w:r w:rsidR="007F5B20" w:rsidDel="009046F6">
          <w:rPr>
            <w:rFonts w:ascii="Times New Roman" w:hAnsi="Times New Roman" w:cs="Times New Roman"/>
            <w:bCs/>
            <w:sz w:val="24"/>
            <w:szCs w:val="24"/>
          </w:rPr>
          <w:delText xml:space="preserve"> Affidavit. Elizeu remembers that he felt different from his peers and that he enjoyed brushing his sister’s hair. Elizeu is now married to another man and his sexual orientation should not be required to change in order for him to lead a fulfilling life. </w:delText>
        </w:r>
      </w:del>
      <w:ins w:id="156" w:author="Kishahnica Rajendran" w:date="2019-12-02T07:22:00Z">
        <w:r w:rsidR="006C0B52">
          <w:rPr>
            <w:rFonts w:ascii="Times New Roman" w:hAnsi="Times New Roman" w:cs="Times New Roman"/>
            <w:sz w:val="24"/>
            <w:szCs w:val="24"/>
          </w:rPr>
          <w:t xml:space="preserve"> </w:t>
        </w:r>
      </w:ins>
    </w:p>
    <w:p w14:paraId="63DD6218" w14:textId="69810E04" w:rsidR="0049728B" w:rsidRDefault="0049728B" w:rsidP="007F5B20">
      <w:pPr>
        <w:pStyle w:val="NoSpacing"/>
        <w:numPr>
          <w:ilvl w:val="0"/>
          <w:numId w:val="22"/>
        </w:numPr>
        <w:jc w:val="both"/>
        <w:rPr>
          <w:rFonts w:ascii="Times New Roman" w:hAnsi="Times New Roman" w:cs="Times New Roman"/>
          <w:b/>
          <w:sz w:val="24"/>
          <w:szCs w:val="24"/>
        </w:rPr>
      </w:pPr>
      <w:del w:id="157" w:author="Kishahnica Rajendran" w:date="2019-12-16T12:31:00Z">
        <w:r w:rsidRPr="00EB6FF4" w:rsidDel="009046F6">
          <w:rPr>
            <w:rFonts w:ascii="Times New Roman" w:hAnsi="Times New Roman" w:cs="Times New Roman"/>
            <w:b/>
            <w:sz w:val="24"/>
            <w:szCs w:val="24"/>
          </w:rPr>
          <w:delText xml:space="preserve">Elizeu’s </w:delText>
        </w:r>
      </w:del>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Client_First_Name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«Client_First_Name»</w:t>
      </w:r>
      <w:r w:rsidR="00341F61">
        <w:rPr>
          <w:rFonts w:ascii="Times New Roman" w:hAnsi="Times New Roman" w:cs="Times New Roman"/>
          <w:b/>
          <w:sz w:val="24"/>
          <w:szCs w:val="24"/>
        </w:rPr>
        <w:fldChar w:fldCharType="end"/>
      </w:r>
      <w:ins w:id="158" w:author="Kishahnica Rajendran" w:date="2019-12-16T12:31:00Z">
        <w:r w:rsidR="009046F6">
          <w:rPr>
            <w:rFonts w:ascii="Times New Roman" w:hAnsi="Times New Roman" w:cs="Times New Roman"/>
            <w:b/>
            <w:sz w:val="24"/>
            <w:szCs w:val="24"/>
          </w:rPr>
          <w:t>’</w:t>
        </w:r>
        <w:r w:rsidR="009046F6" w:rsidRPr="00EB6FF4">
          <w:rPr>
            <w:rFonts w:ascii="Times New Roman" w:hAnsi="Times New Roman" w:cs="Times New Roman"/>
            <w:b/>
            <w:sz w:val="24"/>
            <w:szCs w:val="24"/>
          </w:rPr>
          <w:t xml:space="preserve">s </w:t>
        </w:r>
      </w:ins>
      <w:r w:rsidRPr="00EB6FF4">
        <w:rPr>
          <w:rFonts w:ascii="Times New Roman" w:hAnsi="Times New Roman" w:cs="Times New Roman"/>
          <w:b/>
          <w:sz w:val="24"/>
          <w:szCs w:val="24"/>
        </w:rPr>
        <w:t xml:space="preserve">particular social group is socially distinct </w:t>
      </w:r>
    </w:p>
    <w:p w14:paraId="3F091F24" w14:textId="77777777" w:rsidR="0049728B" w:rsidRDefault="0049728B" w:rsidP="0049728B">
      <w:pPr>
        <w:pStyle w:val="NoSpacing"/>
        <w:ind w:left="1890"/>
        <w:jc w:val="both"/>
        <w:rPr>
          <w:rFonts w:ascii="Times New Roman" w:hAnsi="Times New Roman" w:cs="Times New Roman"/>
          <w:b/>
          <w:sz w:val="24"/>
          <w:szCs w:val="24"/>
        </w:rPr>
      </w:pPr>
    </w:p>
    <w:p w14:paraId="747A5100" w14:textId="1E5EA6C6" w:rsidR="009046F6" w:rsidRDefault="0049728B">
      <w:pPr>
        <w:tabs>
          <w:tab w:val="left" w:pos="90"/>
          <w:tab w:val="left" w:pos="450"/>
          <w:tab w:val="left" w:pos="720"/>
        </w:tabs>
        <w:spacing w:line="480" w:lineRule="auto"/>
        <w:jc w:val="both"/>
        <w:rPr>
          <w:ins w:id="159" w:author="Kishahnica Rajendran" w:date="2019-12-16T12:31:00Z"/>
          <w:rFonts w:ascii="Times New Roman" w:hAnsi="Times New Roman" w:cs="Times New Roman"/>
          <w:sz w:val="24"/>
          <w:szCs w:val="24"/>
        </w:rPr>
        <w:pPrChange w:id="160" w:author="Kishahnica Rajendran" w:date="2019-12-02T06:59:00Z">
          <w:pPr>
            <w:pStyle w:val="NoSpacing"/>
            <w:numPr>
              <w:numId w:val="22"/>
            </w:numPr>
            <w:ind w:left="1890" w:hanging="360"/>
            <w:jc w:val="both"/>
          </w:pPr>
        </w:pPrChange>
      </w:pPr>
      <w:r>
        <w:rPr>
          <w:rFonts w:ascii="Times New Roman" w:hAnsi="Times New Roman" w:cs="Times New Roman"/>
          <w:bCs/>
          <w:sz w:val="24"/>
          <w:szCs w:val="24"/>
        </w:rPr>
        <w:tab/>
      </w:r>
      <w:r>
        <w:rPr>
          <w:rFonts w:ascii="Times New Roman" w:hAnsi="Times New Roman" w:cs="Times New Roman"/>
          <w:bCs/>
          <w:sz w:val="24"/>
          <w:szCs w:val="24"/>
        </w:rPr>
        <w:tab/>
      </w:r>
      <w:r w:rsidRPr="00372603">
        <w:rPr>
          <w:rFonts w:ascii="Times New Roman" w:hAnsi="Times New Roman" w:cs="Times New Roman"/>
          <w:bCs/>
          <w:sz w:val="24"/>
          <w:szCs w:val="24"/>
        </w:rPr>
        <w:t xml:space="preserve">Social distinction, for purposes of particular social group, requires that “there must be evidence showing that society in general perceives, considers, or recognizes persons sharing the particular characteristic to be a group.” </w:t>
      </w:r>
      <w:r w:rsidRPr="00372603">
        <w:rPr>
          <w:rFonts w:ascii="Times New Roman" w:hAnsi="Times New Roman" w:cs="Times New Roman"/>
          <w:bCs/>
          <w:iCs/>
          <w:sz w:val="24"/>
          <w:szCs w:val="24"/>
          <w:u w:val="single"/>
        </w:rPr>
        <w:t>Matter of W-G-R-</w:t>
      </w:r>
      <w:r w:rsidRPr="00372603">
        <w:rPr>
          <w:rFonts w:ascii="Times New Roman" w:hAnsi="Times New Roman" w:cs="Times New Roman"/>
          <w:bCs/>
          <w:sz w:val="24"/>
          <w:szCs w:val="24"/>
        </w:rPr>
        <w:t xml:space="preserve">, 26 I&amp;N Dec. 208, 217 (BIA 2014); </w:t>
      </w:r>
      <w:r w:rsidRPr="00372603">
        <w:rPr>
          <w:rFonts w:ascii="Times New Roman" w:hAnsi="Times New Roman" w:cs="Times New Roman"/>
          <w:bCs/>
          <w:sz w:val="24"/>
          <w:szCs w:val="24"/>
          <w:u w:val="single"/>
        </w:rPr>
        <w:t>Matter of M-E-V-G-</w:t>
      </w:r>
      <w:r w:rsidRPr="00372603">
        <w:rPr>
          <w:rFonts w:ascii="Times New Roman" w:hAnsi="Times New Roman" w:cs="Times New Roman"/>
          <w:bCs/>
          <w:sz w:val="24"/>
          <w:szCs w:val="24"/>
        </w:rPr>
        <w:t>, 26 I&amp;N Dec. 227, 238 (BIA 2014) (“the ‘social distinction’ requirement considers whether those with a common immutable characteristic are set apart, or distinct, from other persons within the society in some significant way”)</w:t>
      </w:r>
      <w:r w:rsidRPr="00372603">
        <w:rPr>
          <w:rFonts w:ascii="Times New Roman" w:hAnsi="Times New Roman" w:cs="Times New Roman"/>
          <w:sz w:val="24"/>
          <w:szCs w:val="24"/>
        </w:rPr>
        <w:t xml:space="preserve">; </w:t>
      </w:r>
      <w:r w:rsidRPr="00372603">
        <w:rPr>
          <w:rFonts w:ascii="Times New Roman" w:hAnsi="Times New Roman" w:cs="Times New Roman"/>
          <w:sz w:val="24"/>
          <w:szCs w:val="24"/>
          <w:u w:val="single"/>
        </w:rPr>
        <w:t>Matter of C-A-</w:t>
      </w:r>
      <w:r w:rsidRPr="00372603">
        <w:rPr>
          <w:rFonts w:ascii="Times New Roman" w:hAnsi="Times New Roman" w:cs="Times New Roman"/>
          <w:sz w:val="24"/>
          <w:szCs w:val="24"/>
        </w:rPr>
        <w:t>, 23 I&amp;N Dec. 951, 956-7 (BIA 2006) (“To be socially distinct, a group need not be seen by society; rather, it must be perceived as a group by society”).</w:t>
      </w:r>
    </w:p>
    <w:p w14:paraId="001C910A" w14:textId="1AAD3A7C" w:rsidR="007F5B20" w:rsidRPr="00341F61" w:rsidDel="00A34EB9" w:rsidRDefault="007F5B20">
      <w:pPr>
        <w:pStyle w:val="ListParagraph"/>
        <w:numPr>
          <w:ilvl w:val="0"/>
          <w:numId w:val="22"/>
        </w:numPr>
        <w:tabs>
          <w:tab w:val="left" w:pos="90"/>
          <w:tab w:val="left" w:pos="450"/>
          <w:tab w:val="left" w:pos="720"/>
        </w:tabs>
        <w:spacing w:line="480" w:lineRule="auto"/>
        <w:jc w:val="both"/>
        <w:rPr>
          <w:del w:id="161" w:author="Kishahnica Rajendran" w:date="2019-12-02T06:59:00Z"/>
          <w:rFonts w:ascii="Times New Roman" w:hAnsi="Times New Roman" w:cs="Times New Roman"/>
          <w:b/>
          <w:bCs/>
          <w:sz w:val="24"/>
          <w:szCs w:val="24"/>
          <w:rPrChange w:id="162" w:author="Kishahnica Rajendran" w:date="2019-12-16T12:32:00Z">
            <w:rPr>
              <w:del w:id="163" w:author="Kishahnica Rajendran" w:date="2019-12-02T06:59:00Z"/>
              <w:bCs/>
            </w:rPr>
          </w:rPrChange>
        </w:rPr>
        <w:pPrChange w:id="164" w:author="Kishahnica Rajendran" w:date="2019-12-16T12:32:00Z">
          <w:pPr>
            <w:tabs>
              <w:tab w:val="left" w:pos="90"/>
              <w:tab w:val="left" w:pos="450"/>
              <w:tab w:val="left" w:pos="720"/>
            </w:tabs>
            <w:spacing w:line="480" w:lineRule="auto"/>
            <w:jc w:val="both"/>
          </w:pPr>
        </w:pPrChange>
      </w:pPr>
      <w:del w:id="165" w:author="Kishahnica Rajendran" w:date="2019-12-16T12:31:00Z">
        <w:r w:rsidRPr="00341F61" w:rsidDel="009046F6">
          <w:rPr>
            <w:rFonts w:ascii="Times New Roman" w:hAnsi="Times New Roman" w:cs="Times New Roman"/>
            <w:b/>
            <w:sz w:val="24"/>
            <w:szCs w:val="24"/>
            <w:rPrChange w:id="166" w:author="Kishahnica Rajendran" w:date="2019-12-16T12:32:00Z">
              <w:rPr/>
            </w:rPrChange>
          </w:rPr>
          <w:delText>Gay men in Brazil is a socially distinct group of people.</w:delText>
        </w:r>
      </w:del>
      <w:del w:id="167" w:author="Kishahnica Rajendran" w:date="2019-12-02T06:56:00Z">
        <w:r w:rsidRPr="00341F61" w:rsidDel="00A34EB9">
          <w:rPr>
            <w:rFonts w:ascii="Times New Roman" w:hAnsi="Times New Roman" w:cs="Times New Roman"/>
            <w:b/>
            <w:sz w:val="24"/>
            <w:szCs w:val="24"/>
            <w:rPrChange w:id="168" w:author="Kishahnica Rajendran" w:date="2019-12-16T12:32:00Z">
              <w:rPr/>
            </w:rPrChange>
          </w:rPr>
          <w:delText xml:space="preserve"> See Country Condition. </w:delText>
        </w:r>
      </w:del>
      <w:del w:id="169" w:author="Kishahnica Rajendran" w:date="2019-12-16T12:31:00Z">
        <w:r w:rsidRPr="00341F61" w:rsidDel="009046F6">
          <w:rPr>
            <w:rFonts w:ascii="Times New Roman" w:hAnsi="Times New Roman" w:cs="Times New Roman"/>
            <w:b/>
            <w:sz w:val="24"/>
            <w:szCs w:val="24"/>
            <w:rPrChange w:id="170" w:author="Kishahnica Rajendran" w:date="2019-12-16T12:32:00Z">
              <w:rPr/>
            </w:rPrChange>
          </w:rPr>
          <w:delText xml:space="preserve"> For instance, there are gay rights </w:delText>
        </w:r>
      </w:del>
      <w:del w:id="171" w:author="Kishahnica Rajendran" w:date="2019-12-02T06:57:00Z">
        <w:r w:rsidRPr="00341F61" w:rsidDel="00A34EB9">
          <w:rPr>
            <w:rFonts w:ascii="Times New Roman" w:hAnsi="Times New Roman" w:cs="Times New Roman"/>
            <w:b/>
            <w:sz w:val="24"/>
            <w:szCs w:val="24"/>
            <w:rPrChange w:id="172" w:author="Kishahnica Rajendran" w:date="2019-12-16T12:32:00Z">
              <w:rPr/>
            </w:rPrChange>
          </w:rPr>
          <w:delText xml:space="preserve">group </w:delText>
        </w:r>
      </w:del>
      <w:del w:id="173" w:author="Kishahnica Rajendran" w:date="2019-12-16T12:31:00Z">
        <w:r w:rsidRPr="00341F61" w:rsidDel="009046F6">
          <w:rPr>
            <w:rFonts w:ascii="Times New Roman" w:hAnsi="Times New Roman" w:cs="Times New Roman"/>
            <w:b/>
            <w:sz w:val="24"/>
            <w:szCs w:val="24"/>
            <w:rPrChange w:id="174" w:author="Kishahnica Rajendran" w:date="2019-12-16T12:32:00Z">
              <w:rPr/>
            </w:rPrChange>
          </w:rPr>
          <w:delText>like Grupo Gay</w:delText>
        </w:r>
      </w:del>
      <w:del w:id="175" w:author="Kishahnica Rajendran" w:date="2019-12-02T07:00:00Z">
        <w:r w:rsidRPr="00341F61" w:rsidDel="00A34EB9">
          <w:rPr>
            <w:rFonts w:ascii="Times New Roman" w:hAnsi="Times New Roman" w:cs="Times New Roman"/>
            <w:b/>
            <w:sz w:val="24"/>
            <w:szCs w:val="24"/>
            <w:rPrChange w:id="176" w:author="Kishahnica Rajendran" w:date="2019-12-16T12:32:00Z">
              <w:rPr/>
            </w:rPrChange>
          </w:rPr>
          <w:delText xml:space="preserve"> </w:delText>
        </w:r>
      </w:del>
      <w:del w:id="177" w:author="Kishahnica Rajendran" w:date="2019-12-16T12:31:00Z">
        <w:r w:rsidRPr="00341F61" w:rsidDel="009046F6">
          <w:rPr>
            <w:rFonts w:ascii="Times New Roman" w:hAnsi="Times New Roman" w:cs="Times New Roman"/>
            <w:b/>
            <w:sz w:val="24"/>
            <w:szCs w:val="24"/>
            <w:rPrChange w:id="178" w:author="Kishahnica Rajendran" w:date="2019-12-16T12:32:00Z">
              <w:rPr/>
            </w:rPrChange>
          </w:rPr>
          <w:delText xml:space="preserve">Bahia. In addition, gay marriage </w:delText>
        </w:r>
      </w:del>
      <w:del w:id="179" w:author="Kishahnica Rajendran" w:date="2019-12-02T06:59:00Z">
        <w:r w:rsidRPr="00341F61" w:rsidDel="00A34EB9">
          <w:rPr>
            <w:rFonts w:ascii="Times New Roman" w:hAnsi="Times New Roman" w:cs="Times New Roman"/>
            <w:b/>
            <w:sz w:val="24"/>
            <w:szCs w:val="24"/>
            <w:rPrChange w:id="180" w:author="Kishahnica Rajendran" w:date="2019-12-16T12:32:00Z">
              <w:rPr/>
            </w:rPrChange>
          </w:rPr>
          <w:delText>i</w:delText>
        </w:r>
      </w:del>
      <w:del w:id="181" w:author="Kishahnica Rajendran" w:date="2019-12-02T06:58:00Z">
        <w:r w:rsidRPr="00341F61" w:rsidDel="00A34EB9">
          <w:rPr>
            <w:rFonts w:ascii="Times New Roman" w:hAnsi="Times New Roman" w:cs="Times New Roman"/>
            <w:b/>
            <w:sz w:val="24"/>
            <w:szCs w:val="24"/>
            <w:rPrChange w:id="182" w:author="Kishahnica Rajendran" w:date="2019-12-16T12:32:00Z">
              <w:rPr/>
            </w:rPrChange>
          </w:rPr>
          <w:delText xml:space="preserve">s legalized </w:delText>
        </w:r>
      </w:del>
      <w:del w:id="183" w:author="Kishahnica Rajendran" w:date="2019-12-16T12:31:00Z">
        <w:r w:rsidRPr="00341F61" w:rsidDel="009046F6">
          <w:rPr>
            <w:rFonts w:ascii="Times New Roman" w:hAnsi="Times New Roman" w:cs="Times New Roman"/>
            <w:b/>
            <w:sz w:val="24"/>
            <w:szCs w:val="24"/>
            <w:rPrChange w:id="184" w:author="Kishahnica Rajendran" w:date="2019-12-16T12:32:00Z">
              <w:rPr/>
            </w:rPrChange>
          </w:rPr>
          <w:delText xml:space="preserve">in Brazil. </w:delText>
        </w:r>
      </w:del>
      <w:del w:id="185" w:author="Kishahnica Rajendran" w:date="2019-12-02T06:59:00Z">
        <w:r w:rsidRPr="00341F61" w:rsidDel="00A34EB9">
          <w:rPr>
            <w:rFonts w:ascii="Times New Roman" w:hAnsi="Times New Roman" w:cs="Times New Roman"/>
            <w:b/>
            <w:sz w:val="24"/>
            <w:szCs w:val="24"/>
            <w:rPrChange w:id="186" w:author="Kishahnica Rajendran" w:date="2019-12-16T12:32:00Z">
              <w:rPr/>
            </w:rPrChange>
          </w:rPr>
          <w:delText xml:space="preserve">See Country Condition. </w:delText>
        </w:r>
      </w:del>
    </w:p>
    <w:p w14:paraId="62F4E4AD" w14:textId="1937CDC6" w:rsidR="0049728B" w:rsidRPr="009046F6" w:rsidRDefault="00341F61">
      <w:pPr>
        <w:pStyle w:val="ListParagraph"/>
        <w:numPr>
          <w:ilvl w:val="0"/>
          <w:numId w:val="22"/>
        </w:numPr>
        <w:rPr>
          <w:rFonts w:ascii="Times New Roman" w:hAnsi="Times New Roman" w:cs="Times New Roman"/>
          <w:b/>
          <w:sz w:val="24"/>
          <w:szCs w:val="24"/>
          <w:rPrChange w:id="187" w:author="Kishahnica Rajendran" w:date="2019-12-16T12:32:00Z">
            <w:rPr>
              <w:b/>
            </w:rPr>
          </w:rPrChange>
        </w:rPr>
        <w:pPrChange w:id="188" w:author="Kishahnica Rajendran" w:date="2019-12-16T12:32:00Z">
          <w:pPr>
            <w:pStyle w:val="NoSpacing"/>
            <w:numPr>
              <w:numId w:val="22"/>
            </w:numPr>
            <w:ind w:left="1890" w:hanging="360"/>
            <w:jc w:val="both"/>
          </w:pPr>
        </w:pPrChange>
      </w:pPr>
      <w:r w:rsidRPr="00341F61">
        <w:rPr>
          <w:rFonts w:ascii="Times New Roman" w:hAnsi="Times New Roman" w:cs="Times New Roman"/>
          <w:b/>
          <w:sz w:val="24"/>
          <w:szCs w:val="24"/>
        </w:rPr>
        <w:fldChar w:fldCharType="begin"/>
      </w:r>
      <w:r w:rsidRPr="00341F61">
        <w:rPr>
          <w:rFonts w:ascii="Times New Roman" w:hAnsi="Times New Roman" w:cs="Times New Roman"/>
          <w:b/>
          <w:sz w:val="24"/>
          <w:szCs w:val="24"/>
        </w:rPr>
        <w:instrText xml:space="preserve"> MERGEFIELD Client_First_Name </w:instrText>
      </w:r>
      <w:r w:rsidRPr="00341F61">
        <w:rPr>
          <w:rFonts w:ascii="Times New Roman" w:hAnsi="Times New Roman" w:cs="Times New Roman"/>
          <w:b/>
          <w:sz w:val="24"/>
          <w:szCs w:val="24"/>
        </w:rPr>
        <w:fldChar w:fldCharType="separate"/>
      </w:r>
      <w:r w:rsidRPr="00341F61">
        <w:rPr>
          <w:rFonts w:ascii="Times New Roman" w:hAnsi="Times New Roman" w:cs="Times New Roman"/>
          <w:b/>
          <w:noProof/>
          <w:sz w:val="24"/>
          <w:szCs w:val="24"/>
        </w:rPr>
        <w:t>«Client_First_Name»</w:t>
      </w:r>
      <w:r w:rsidRPr="00341F61">
        <w:rPr>
          <w:rFonts w:ascii="Times New Roman" w:hAnsi="Times New Roman" w:cs="Times New Roman"/>
          <w:b/>
          <w:sz w:val="24"/>
          <w:szCs w:val="24"/>
        </w:rPr>
        <w:fldChar w:fldCharType="end"/>
      </w:r>
      <w:r>
        <w:rPr>
          <w:rFonts w:ascii="Times New Roman" w:hAnsi="Times New Roman" w:cs="Times New Roman"/>
          <w:sz w:val="24"/>
          <w:szCs w:val="24"/>
        </w:rPr>
        <w:t xml:space="preserve"> </w:t>
      </w:r>
      <w:del w:id="189" w:author="Kishahnica Rajendran" w:date="2019-12-16T12:32:00Z">
        <w:r w:rsidR="0049728B" w:rsidRPr="009046F6" w:rsidDel="009046F6">
          <w:rPr>
            <w:rFonts w:ascii="Times New Roman" w:hAnsi="Times New Roman" w:cs="Times New Roman"/>
            <w:b/>
            <w:sz w:val="24"/>
            <w:szCs w:val="24"/>
            <w:rPrChange w:id="190" w:author="Kishahnica Rajendran" w:date="2019-12-16T12:32:00Z">
              <w:rPr>
                <w:b/>
              </w:rPr>
            </w:rPrChange>
          </w:rPr>
          <w:delText xml:space="preserve">Elizeu’s </w:delText>
        </w:r>
      </w:del>
      <w:r w:rsidR="0049728B" w:rsidRPr="009046F6">
        <w:rPr>
          <w:rFonts w:ascii="Times New Roman" w:hAnsi="Times New Roman" w:cs="Times New Roman"/>
          <w:b/>
          <w:sz w:val="24"/>
          <w:szCs w:val="24"/>
          <w:rPrChange w:id="191" w:author="Kishahnica Rajendran" w:date="2019-12-16T12:32:00Z">
            <w:rPr>
              <w:b/>
            </w:rPr>
          </w:rPrChange>
        </w:rPr>
        <w:t xml:space="preserve">particular social group is defined with the requisite particularity </w:t>
      </w:r>
    </w:p>
    <w:p w14:paraId="67F5BBF4" w14:textId="77777777" w:rsidR="0049728B" w:rsidRDefault="0049728B" w:rsidP="0049728B">
      <w:pPr>
        <w:pStyle w:val="NoSpacing"/>
        <w:jc w:val="both"/>
        <w:rPr>
          <w:rFonts w:ascii="Times New Roman" w:hAnsi="Times New Roman" w:cs="Times New Roman"/>
          <w:b/>
          <w:sz w:val="24"/>
          <w:szCs w:val="24"/>
        </w:rPr>
      </w:pPr>
    </w:p>
    <w:p w14:paraId="59387893" w14:textId="77777777" w:rsidR="0049728B" w:rsidRPr="00E74121" w:rsidRDefault="0049728B" w:rsidP="0049728B">
      <w:pPr>
        <w:pStyle w:val="CommentText"/>
        <w:spacing w:line="480" w:lineRule="auto"/>
        <w:ind w:firstLine="90"/>
        <w:rPr>
          <w:sz w:val="24"/>
          <w:szCs w:val="24"/>
        </w:rPr>
      </w:pPr>
      <w:r>
        <w:rPr>
          <w:bCs/>
          <w:sz w:val="24"/>
          <w:szCs w:val="24"/>
        </w:rPr>
        <w:t xml:space="preserve">       </w:t>
      </w:r>
      <w:r w:rsidRPr="00E74121">
        <w:rPr>
          <w:bCs/>
          <w:sz w:val="24"/>
          <w:szCs w:val="24"/>
        </w:rPr>
        <w:t xml:space="preserve">Particularity requires that the particular social group “be defined by characteristics that provide a clear benchmark for determining who falls within the group.” </w:t>
      </w:r>
      <w:r w:rsidRPr="00E74121">
        <w:rPr>
          <w:bCs/>
          <w:iCs/>
          <w:sz w:val="24"/>
          <w:szCs w:val="24"/>
          <w:u w:val="single"/>
        </w:rPr>
        <w:t>Matter of W-G-R-</w:t>
      </w:r>
      <w:r w:rsidRPr="00E74121">
        <w:rPr>
          <w:bCs/>
          <w:sz w:val="24"/>
          <w:szCs w:val="24"/>
        </w:rPr>
        <w:t xml:space="preserve">, 26 </w:t>
      </w:r>
      <w:r w:rsidRPr="00E74121">
        <w:rPr>
          <w:bCs/>
          <w:sz w:val="24"/>
          <w:szCs w:val="24"/>
        </w:rPr>
        <w:lastRenderedPageBreak/>
        <w:t xml:space="preserve">I&amp;N Dec. 208, 214 (BIA 2014). The particular social group must “be discrete with definable boundaries—it must not be amorphous, overbroad, diffuse, or subjective.” </w:t>
      </w:r>
      <w:r w:rsidRPr="00E74121">
        <w:rPr>
          <w:bCs/>
          <w:sz w:val="24"/>
          <w:szCs w:val="24"/>
          <w:u w:val="single"/>
        </w:rPr>
        <w:t>Id</w:t>
      </w:r>
      <w:r w:rsidRPr="00E74121">
        <w:rPr>
          <w:bCs/>
          <w:sz w:val="24"/>
          <w:szCs w:val="24"/>
        </w:rPr>
        <w:t xml:space="preserve">. The terms used to describe the group must have commonly accepted definitions in the relevant society. </w:t>
      </w:r>
      <w:r w:rsidRPr="00E74121">
        <w:rPr>
          <w:bCs/>
          <w:sz w:val="24"/>
          <w:szCs w:val="24"/>
          <w:u w:val="single"/>
        </w:rPr>
        <w:t>Id</w:t>
      </w:r>
      <w:r w:rsidRPr="00E74121">
        <w:rPr>
          <w:bCs/>
          <w:sz w:val="24"/>
          <w:szCs w:val="24"/>
        </w:rPr>
        <w:t>. “</w:t>
      </w:r>
      <w:r w:rsidRPr="00E74121">
        <w:rPr>
          <w:sz w:val="24"/>
          <w:szCs w:val="24"/>
        </w:rPr>
        <w:t xml:space="preserve">Circuit courts have long recognized that a social group must have ‘defined boundaries’ or a ‘limiting characteristic,’ other than the risk of being persecuted, in order to be recognized.” </w:t>
      </w:r>
      <w:r w:rsidRPr="00E74121">
        <w:rPr>
          <w:sz w:val="24"/>
          <w:szCs w:val="24"/>
          <w:u w:val="single"/>
        </w:rPr>
        <w:t>Id</w:t>
      </w:r>
      <w:r w:rsidRPr="00E74121">
        <w:rPr>
          <w:sz w:val="24"/>
          <w:szCs w:val="24"/>
        </w:rPr>
        <w:t xml:space="preserve">. at 215. (citing </w:t>
      </w:r>
      <w:r w:rsidRPr="00E74121">
        <w:rPr>
          <w:sz w:val="24"/>
          <w:szCs w:val="24"/>
          <w:u w:val="single"/>
        </w:rPr>
        <w:t>Sanchez-Trujillo v. INS</w:t>
      </w:r>
      <w:r w:rsidRPr="00E74121">
        <w:rPr>
          <w:sz w:val="24"/>
          <w:szCs w:val="24"/>
        </w:rPr>
        <w:t xml:space="preserve">, 801 F.2d at 1576-77 (9th Cir. 1986)); </w:t>
      </w:r>
      <w:r w:rsidRPr="00E74121">
        <w:rPr>
          <w:sz w:val="24"/>
          <w:szCs w:val="24"/>
          <w:u w:val="single"/>
        </w:rPr>
        <w:t>Castellano-Chacon v. INS</w:t>
      </w:r>
      <w:r w:rsidRPr="00E74121">
        <w:rPr>
          <w:sz w:val="24"/>
          <w:szCs w:val="24"/>
        </w:rPr>
        <w:t>, 341 F.3d at 548 (6th Cir. 2003).</w:t>
      </w:r>
    </w:p>
    <w:p w14:paraId="66767FAF" w14:textId="77777777" w:rsidR="0049728B" w:rsidRDefault="0049728B" w:rsidP="0049728B">
      <w:pPr>
        <w:tabs>
          <w:tab w:val="left" w:pos="90"/>
          <w:tab w:val="left" w:pos="450"/>
          <w:tab w:val="left" w:pos="720"/>
        </w:tabs>
        <w:spacing w:line="480" w:lineRule="auto"/>
        <w:ind w:left="90"/>
        <w:jc w:val="both"/>
        <w:rPr>
          <w:rFonts w:ascii="Times New Roman" w:hAnsi="Times New Roman" w:cs="Times New Roman"/>
          <w:bCs/>
          <w:sz w:val="24"/>
          <w:szCs w:val="24"/>
        </w:rPr>
      </w:pPr>
      <w:r w:rsidRPr="00E74121">
        <w:rPr>
          <w:rFonts w:ascii="Times New Roman" w:hAnsi="Times New Roman" w:cs="Times New Roman"/>
          <w:sz w:val="24"/>
          <w:szCs w:val="24"/>
        </w:rPr>
        <w:tab/>
      </w:r>
      <w:r w:rsidRPr="00E74121">
        <w:rPr>
          <w:rFonts w:ascii="Times New Roman" w:hAnsi="Times New Roman" w:cs="Times New Roman"/>
          <w:sz w:val="24"/>
          <w:szCs w:val="24"/>
        </w:rPr>
        <w:tab/>
        <w:t xml:space="preserve">In </w:t>
      </w:r>
      <w:r w:rsidRPr="00E74121">
        <w:rPr>
          <w:rFonts w:ascii="Times New Roman" w:hAnsi="Times New Roman" w:cs="Times New Roman"/>
          <w:sz w:val="24"/>
          <w:szCs w:val="24"/>
          <w:u w:val="single"/>
        </w:rPr>
        <w:t>Matter of M-E-V-G-</w:t>
      </w:r>
      <w:r w:rsidRPr="00E74121">
        <w:rPr>
          <w:rFonts w:ascii="Times New Roman" w:hAnsi="Times New Roman" w:cs="Times New Roman"/>
          <w:sz w:val="24"/>
          <w:szCs w:val="24"/>
        </w:rPr>
        <w:t xml:space="preserve">, the BIA explained that the particularity requirement is “definitional in nature” and is used to determine the “outer limits of a group’s boundaries.”  </w:t>
      </w:r>
      <w:r w:rsidRPr="00E74121">
        <w:rPr>
          <w:rFonts w:ascii="Times New Roman" w:hAnsi="Times New Roman" w:cs="Times New Roman"/>
          <w:bCs/>
          <w:sz w:val="24"/>
          <w:szCs w:val="24"/>
          <w:u w:val="single"/>
        </w:rPr>
        <w:t>Matter of M-E-V-G-</w:t>
      </w:r>
      <w:r w:rsidRPr="00E74121">
        <w:rPr>
          <w:rFonts w:ascii="Times New Roman" w:hAnsi="Times New Roman" w:cs="Times New Roman"/>
          <w:bCs/>
          <w:sz w:val="24"/>
          <w:szCs w:val="24"/>
        </w:rPr>
        <w:t xml:space="preserve">, 26 I&amp;N Dec. at 241 (recognizing sexual orientation as falling into all three requirements of a particular social group); </w:t>
      </w:r>
      <w:r w:rsidRPr="00E74121">
        <w:rPr>
          <w:rFonts w:ascii="Times New Roman" w:hAnsi="Times New Roman" w:cs="Times New Roman"/>
          <w:bCs/>
          <w:sz w:val="24"/>
          <w:szCs w:val="24"/>
          <w:u w:val="single"/>
        </w:rPr>
        <w:t>see also</w:t>
      </w:r>
      <w:r w:rsidRPr="00E74121">
        <w:rPr>
          <w:rFonts w:ascii="Times New Roman" w:hAnsi="Times New Roman" w:cs="Times New Roman"/>
          <w:bCs/>
          <w:sz w:val="24"/>
          <w:szCs w:val="24"/>
        </w:rPr>
        <w:t xml:space="preserve"> </w:t>
      </w:r>
      <w:r w:rsidRPr="00E74121">
        <w:rPr>
          <w:rFonts w:ascii="Times New Roman" w:hAnsi="Times New Roman" w:cs="Times New Roman"/>
          <w:sz w:val="24"/>
          <w:szCs w:val="24"/>
          <w:u w:val="single"/>
        </w:rPr>
        <w:t>Matter of W-G-R-</w:t>
      </w:r>
      <w:r w:rsidRPr="00E74121">
        <w:rPr>
          <w:rFonts w:ascii="Times New Roman" w:hAnsi="Times New Roman" w:cs="Times New Roman"/>
          <w:sz w:val="24"/>
          <w:szCs w:val="24"/>
        </w:rPr>
        <w:t xml:space="preserve"> </w:t>
      </w:r>
      <w:r w:rsidRPr="00E74121">
        <w:rPr>
          <w:rFonts w:ascii="Times New Roman" w:hAnsi="Times New Roman" w:cs="Times New Roman"/>
          <w:bCs/>
          <w:sz w:val="24"/>
          <w:szCs w:val="24"/>
        </w:rPr>
        <w:t xml:space="preserve">26 I&amp;N Dec. at 214 (requiring particular social groups be limited by parameters </w:t>
      </w:r>
      <w:r>
        <w:rPr>
          <w:rFonts w:ascii="Times New Roman" w:hAnsi="Times New Roman" w:cs="Times New Roman"/>
          <w:bCs/>
          <w:sz w:val="24"/>
          <w:szCs w:val="24"/>
        </w:rPr>
        <w:t>a society would recognize).</w:t>
      </w:r>
    </w:p>
    <w:p w14:paraId="6B0D4612" w14:textId="4E27B260" w:rsidR="007F5B20" w:rsidRPr="00E74121" w:rsidRDefault="007F5B20" w:rsidP="0049728B">
      <w:pPr>
        <w:tabs>
          <w:tab w:val="left" w:pos="90"/>
          <w:tab w:val="left" w:pos="450"/>
          <w:tab w:val="left" w:pos="720"/>
        </w:tabs>
        <w:spacing w:line="480" w:lineRule="auto"/>
        <w:ind w:left="90"/>
        <w:jc w:val="both"/>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Here, the particular social group is based on sexual orientation and the BIA has found that it has the requisite particularity.</w:t>
      </w:r>
      <w:ins w:id="192" w:author="Kishahnica Rajendran" w:date="2019-12-02T07:23:00Z">
        <w:r w:rsidR="006C0B52">
          <w:rPr>
            <w:rFonts w:ascii="Times New Roman" w:hAnsi="Times New Roman" w:cs="Times New Roman"/>
            <w:bCs/>
            <w:sz w:val="24"/>
            <w:szCs w:val="24"/>
          </w:rPr>
          <w:t xml:space="preserve"> See </w:t>
        </w:r>
        <w:r w:rsidR="006C0B52" w:rsidRPr="00B442DF">
          <w:rPr>
            <w:rFonts w:ascii="Times New Roman" w:hAnsi="Times New Roman" w:cs="Times New Roman"/>
            <w:bCs/>
            <w:sz w:val="24"/>
            <w:szCs w:val="24"/>
            <w:u w:val="single"/>
            <w:rPrChange w:id="193" w:author="Kishahnica Rajendran" w:date="2019-12-02T07:32:00Z">
              <w:rPr>
                <w:rFonts w:ascii="Times New Roman" w:hAnsi="Times New Roman" w:cs="Times New Roman"/>
                <w:bCs/>
                <w:sz w:val="24"/>
                <w:szCs w:val="24"/>
              </w:rPr>
            </w:rPrChange>
          </w:rPr>
          <w:t>Matter of M-E-V-G-,</w:t>
        </w:r>
        <w:r w:rsidR="006C0B52">
          <w:rPr>
            <w:rFonts w:ascii="Times New Roman" w:hAnsi="Times New Roman" w:cs="Times New Roman"/>
            <w:bCs/>
            <w:sz w:val="24"/>
            <w:szCs w:val="24"/>
          </w:rPr>
          <w:t xml:space="preserve"> 26 I&amp;N</w:t>
        </w:r>
      </w:ins>
      <w:ins w:id="194" w:author="Kishahnica Rajendran" w:date="2019-12-02T07:24:00Z">
        <w:r w:rsidR="00F8234A">
          <w:rPr>
            <w:rFonts w:ascii="Times New Roman" w:hAnsi="Times New Roman" w:cs="Times New Roman"/>
            <w:bCs/>
            <w:sz w:val="24"/>
            <w:szCs w:val="24"/>
          </w:rPr>
          <w:t xml:space="preserve"> Dec. at </w:t>
        </w:r>
        <w:r w:rsidR="00A95DDF">
          <w:rPr>
            <w:rFonts w:ascii="Times New Roman" w:hAnsi="Times New Roman" w:cs="Times New Roman"/>
            <w:bCs/>
            <w:sz w:val="24"/>
            <w:szCs w:val="24"/>
          </w:rPr>
          <w:t>245 (describing a prior BIA decision,</w:t>
        </w:r>
        <w:r w:rsidR="00B442DF">
          <w:rPr>
            <w:rFonts w:ascii="Times New Roman" w:hAnsi="Times New Roman" w:cs="Times New Roman"/>
            <w:bCs/>
            <w:sz w:val="24"/>
            <w:szCs w:val="24"/>
          </w:rPr>
          <w:t xml:space="preserve"> Matter of </w:t>
        </w:r>
        <w:proofErr w:type="spellStart"/>
        <w:r w:rsidR="00B442DF">
          <w:rPr>
            <w:rFonts w:ascii="Times New Roman" w:hAnsi="Times New Roman" w:cs="Times New Roman"/>
            <w:bCs/>
            <w:sz w:val="24"/>
            <w:szCs w:val="24"/>
          </w:rPr>
          <w:t>Taboso</w:t>
        </w:r>
        <w:proofErr w:type="spellEnd"/>
        <w:r w:rsidR="00B442DF">
          <w:rPr>
            <w:rFonts w:ascii="Times New Roman" w:hAnsi="Times New Roman" w:cs="Times New Roman"/>
            <w:bCs/>
            <w:sz w:val="24"/>
            <w:szCs w:val="24"/>
          </w:rPr>
          <w:t xml:space="preserve"> Alfonso</w:t>
        </w:r>
      </w:ins>
      <w:ins w:id="195" w:author="Kishahnica Rajendran" w:date="2019-12-02T07:36:00Z">
        <w:r w:rsidR="00A95DDF">
          <w:rPr>
            <w:rFonts w:ascii="Times New Roman" w:hAnsi="Times New Roman" w:cs="Times New Roman"/>
            <w:bCs/>
            <w:sz w:val="24"/>
            <w:szCs w:val="24"/>
          </w:rPr>
          <w:t>,</w:t>
        </w:r>
      </w:ins>
      <w:ins w:id="196" w:author="Kishahnica Rajendran" w:date="2019-12-02T07:32:00Z">
        <w:r w:rsidR="00B442DF">
          <w:rPr>
            <w:rFonts w:ascii="Times New Roman" w:hAnsi="Times New Roman" w:cs="Times New Roman"/>
            <w:bCs/>
            <w:sz w:val="24"/>
            <w:szCs w:val="24"/>
          </w:rPr>
          <w:t xml:space="preserve"> </w:t>
        </w:r>
      </w:ins>
      <w:ins w:id="197" w:author="Kishahnica Rajendran" w:date="2019-12-02T07:36:00Z">
        <w:r w:rsidR="00A95DDF">
          <w:rPr>
            <w:rFonts w:ascii="Times New Roman" w:hAnsi="Times New Roman" w:cs="Times New Roman"/>
            <w:bCs/>
            <w:sz w:val="24"/>
            <w:szCs w:val="24"/>
          </w:rPr>
          <w:t>articulating</w:t>
        </w:r>
      </w:ins>
      <w:ins w:id="198" w:author="Kishahnica Rajendran" w:date="2019-12-02T07:32:00Z">
        <w:r w:rsidR="00B442DF">
          <w:rPr>
            <w:rFonts w:ascii="Times New Roman" w:hAnsi="Times New Roman" w:cs="Times New Roman"/>
            <w:bCs/>
            <w:sz w:val="24"/>
            <w:szCs w:val="24"/>
          </w:rPr>
          <w:t xml:space="preserve"> that homosexuals in Cuba is a particular social group)</w:t>
        </w:r>
      </w:ins>
      <w:ins w:id="199" w:author="Kishahnica Rajendran" w:date="2019-12-02T07:24:00Z">
        <w:r w:rsidR="00B442DF">
          <w:rPr>
            <w:rFonts w:ascii="Times New Roman" w:hAnsi="Times New Roman" w:cs="Times New Roman"/>
            <w:bCs/>
            <w:sz w:val="24"/>
            <w:szCs w:val="24"/>
          </w:rPr>
          <w:t xml:space="preserve"> </w:t>
        </w:r>
        <w:r w:rsidR="00F8234A">
          <w:rPr>
            <w:rFonts w:ascii="Times New Roman" w:hAnsi="Times New Roman" w:cs="Times New Roman"/>
            <w:bCs/>
            <w:sz w:val="24"/>
            <w:szCs w:val="24"/>
          </w:rPr>
          <w:t>.</w:t>
        </w:r>
      </w:ins>
      <w:r>
        <w:rPr>
          <w:rFonts w:ascii="Times New Roman" w:hAnsi="Times New Roman" w:cs="Times New Roman"/>
          <w:bCs/>
          <w:sz w:val="24"/>
          <w:szCs w:val="24"/>
        </w:rPr>
        <w:t xml:space="preserve"> </w:t>
      </w:r>
      <w:del w:id="200" w:author="Kishahnica Rajendran" w:date="2019-12-16T12:33:00Z">
        <w:r w:rsidDel="00F26CCA">
          <w:rPr>
            <w:rFonts w:ascii="Times New Roman" w:hAnsi="Times New Roman" w:cs="Times New Roman"/>
            <w:bCs/>
            <w:sz w:val="24"/>
            <w:szCs w:val="24"/>
          </w:rPr>
          <w:delText>Gay men in Brazil</w:delText>
        </w:r>
      </w:del>
      <w:ins w:id="201" w:author="Kishahnica Rajendran" w:date="2019-12-16T12:33:00Z">
        <w:r w:rsidR="00F26CCA">
          <w:rPr>
            <w:rFonts w:ascii="Times New Roman" w:hAnsi="Times New Roman" w:cs="Times New Roman"/>
            <w:bCs/>
            <w:sz w:val="24"/>
            <w:szCs w:val="24"/>
          </w:rPr>
          <w:t>[Particular Social Group]</w:t>
        </w:r>
      </w:ins>
      <w:r>
        <w:rPr>
          <w:rFonts w:ascii="Times New Roman" w:hAnsi="Times New Roman" w:cs="Times New Roman"/>
          <w:bCs/>
          <w:sz w:val="24"/>
          <w:szCs w:val="24"/>
        </w:rPr>
        <w:t xml:space="preserve"> </w:t>
      </w:r>
      <w:del w:id="202" w:author="Kishahnica Rajendran" w:date="2019-12-02T07:36:00Z">
        <w:r w:rsidDel="00A95DDF">
          <w:rPr>
            <w:rFonts w:ascii="Times New Roman" w:hAnsi="Times New Roman" w:cs="Times New Roman"/>
            <w:bCs/>
            <w:sz w:val="24"/>
            <w:szCs w:val="24"/>
          </w:rPr>
          <w:delText xml:space="preserve">is </w:delText>
        </w:r>
      </w:del>
      <w:del w:id="203" w:author="Kishahnica Rajendran" w:date="2019-12-02T07:32:00Z">
        <w:r w:rsidDel="00B442DF">
          <w:rPr>
            <w:rFonts w:ascii="Times New Roman" w:hAnsi="Times New Roman" w:cs="Times New Roman"/>
            <w:bCs/>
            <w:sz w:val="24"/>
            <w:szCs w:val="24"/>
          </w:rPr>
          <w:delText>a subset of the LGBTQ individuals in Brazil.</w:delText>
        </w:r>
      </w:del>
      <w:ins w:id="204" w:author="Kishahnica Rajendran" w:date="2019-12-02T07:37:00Z">
        <w:r w:rsidR="00A95DDF">
          <w:rPr>
            <w:rFonts w:ascii="Times New Roman" w:hAnsi="Times New Roman" w:cs="Times New Roman"/>
            <w:bCs/>
            <w:sz w:val="24"/>
            <w:szCs w:val="24"/>
          </w:rPr>
          <w:t xml:space="preserve">is identical to the particular social group cited to in </w:t>
        </w:r>
        <w:r w:rsidR="00A95DDF" w:rsidRPr="00A95DDF">
          <w:rPr>
            <w:rFonts w:ascii="Times New Roman" w:hAnsi="Times New Roman" w:cs="Times New Roman"/>
            <w:bCs/>
            <w:sz w:val="24"/>
            <w:szCs w:val="24"/>
            <w:u w:val="single"/>
            <w:rPrChange w:id="205" w:author="Kishahnica Rajendran" w:date="2019-12-02T07:39:00Z">
              <w:rPr>
                <w:rFonts w:ascii="Times New Roman" w:hAnsi="Times New Roman" w:cs="Times New Roman"/>
                <w:bCs/>
                <w:sz w:val="24"/>
                <w:szCs w:val="24"/>
              </w:rPr>
            </w:rPrChange>
          </w:rPr>
          <w:t xml:space="preserve">Matter </w:t>
        </w:r>
        <w:proofErr w:type="spellStart"/>
        <w:r w:rsidR="00A95DDF" w:rsidRPr="00A95DDF">
          <w:rPr>
            <w:rFonts w:ascii="Times New Roman" w:hAnsi="Times New Roman" w:cs="Times New Roman"/>
            <w:bCs/>
            <w:sz w:val="24"/>
            <w:szCs w:val="24"/>
            <w:u w:val="single"/>
            <w:rPrChange w:id="206" w:author="Kishahnica Rajendran" w:date="2019-12-02T07:39:00Z">
              <w:rPr>
                <w:rFonts w:ascii="Times New Roman" w:hAnsi="Times New Roman" w:cs="Times New Roman"/>
                <w:bCs/>
                <w:sz w:val="24"/>
                <w:szCs w:val="24"/>
              </w:rPr>
            </w:rPrChange>
          </w:rPr>
          <w:t>ov</w:t>
        </w:r>
        <w:proofErr w:type="spellEnd"/>
        <w:r w:rsidR="00A95DDF" w:rsidRPr="00A95DDF">
          <w:rPr>
            <w:rFonts w:ascii="Times New Roman" w:hAnsi="Times New Roman" w:cs="Times New Roman"/>
            <w:bCs/>
            <w:sz w:val="24"/>
            <w:szCs w:val="24"/>
            <w:u w:val="single"/>
            <w:rPrChange w:id="207" w:author="Kishahnica Rajendran" w:date="2019-12-02T07:39:00Z">
              <w:rPr>
                <w:rFonts w:ascii="Times New Roman" w:hAnsi="Times New Roman" w:cs="Times New Roman"/>
                <w:bCs/>
                <w:sz w:val="24"/>
                <w:szCs w:val="24"/>
              </w:rPr>
            </w:rPrChange>
          </w:rPr>
          <w:t xml:space="preserve"> M-E-V-G-</w:t>
        </w:r>
        <w:r w:rsidR="00A95DDF">
          <w:rPr>
            <w:rFonts w:ascii="Times New Roman" w:hAnsi="Times New Roman" w:cs="Times New Roman"/>
            <w:bCs/>
            <w:sz w:val="24"/>
            <w:szCs w:val="24"/>
          </w:rPr>
          <w:t xml:space="preserve"> with the only difference being the country.</w:t>
        </w:r>
      </w:ins>
      <w:ins w:id="208" w:author="Kishahnica Rajendran" w:date="2019-12-02T07:39:00Z">
        <w:r w:rsidR="00A95DDF">
          <w:rPr>
            <w:rFonts w:ascii="Times New Roman" w:hAnsi="Times New Roman" w:cs="Times New Roman"/>
            <w:bCs/>
            <w:sz w:val="24"/>
            <w:szCs w:val="24"/>
          </w:rPr>
          <w:t xml:space="preserve"> Id.</w:t>
        </w:r>
      </w:ins>
      <w:ins w:id="209" w:author="Kishahnica Rajendran" w:date="2019-12-02T07:37:00Z">
        <w:r w:rsidR="00A95DDF">
          <w:rPr>
            <w:rFonts w:ascii="Times New Roman" w:hAnsi="Times New Roman" w:cs="Times New Roman"/>
            <w:bCs/>
            <w:sz w:val="24"/>
            <w:szCs w:val="24"/>
          </w:rPr>
          <w:t xml:space="preserve"> Therefore, </w:t>
        </w:r>
      </w:ins>
      <w:r w:rsidR="00341F61">
        <w:rPr>
          <w:rFonts w:ascii="Times New Roman" w:hAnsi="Times New Roman" w:cs="Times New Roman"/>
          <w:bCs/>
          <w:sz w:val="24"/>
          <w:szCs w:val="24"/>
        </w:rPr>
        <w:t>“</w:t>
      </w:r>
      <w:r w:rsidR="00341F61">
        <w:rPr>
          <w:rFonts w:ascii="Times New Roman" w:hAnsi="Times New Roman" w:cs="Times New Roman"/>
          <w:bCs/>
          <w:sz w:val="24"/>
          <w:szCs w:val="24"/>
        </w:rPr>
        <w:fldChar w:fldCharType="begin"/>
      </w:r>
      <w:r w:rsidR="00341F61">
        <w:rPr>
          <w:rFonts w:ascii="Times New Roman" w:hAnsi="Times New Roman" w:cs="Times New Roman"/>
          <w:bCs/>
          <w:sz w:val="24"/>
          <w:szCs w:val="24"/>
        </w:rPr>
        <w:instrText xml:space="preserve"> MERGEFIELD Particular_Social_Group </w:instrText>
      </w:r>
      <w:r w:rsidR="00341F61">
        <w:rPr>
          <w:rFonts w:ascii="Times New Roman" w:hAnsi="Times New Roman" w:cs="Times New Roman"/>
          <w:bCs/>
          <w:sz w:val="24"/>
          <w:szCs w:val="24"/>
        </w:rPr>
        <w:fldChar w:fldCharType="separate"/>
      </w:r>
      <w:r w:rsidR="00341F61">
        <w:rPr>
          <w:rFonts w:ascii="Times New Roman" w:hAnsi="Times New Roman" w:cs="Times New Roman"/>
          <w:bCs/>
          <w:noProof/>
          <w:sz w:val="24"/>
          <w:szCs w:val="24"/>
        </w:rPr>
        <w:t>«Particular_Social_Group»</w:t>
      </w:r>
      <w:r w:rsidR="00341F61">
        <w:rPr>
          <w:rFonts w:ascii="Times New Roman" w:hAnsi="Times New Roman" w:cs="Times New Roman"/>
          <w:bCs/>
          <w:sz w:val="24"/>
          <w:szCs w:val="24"/>
        </w:rPr>
        <w:fldChar w:fldCharType="end"/>
      </w:r>
      <w:r w:rsidR="00341F61">
        <w:rPr>
          <w:rFonts w:ascii="Times New Roman" w:hAnsi="Times New Roman" w:cs="Times New Roman"/>
          <w:bCs/>
          <w:sz w:val="24"/>
          <w:szCs w:val="24"/>
        </w:rPr>
        <w:t>”</w:t>
      </w:r>
      <w:ins w:id="210" w:author="Kishahnica Rajendran" w:date="2019-12-02T07:37:00Z">
        <w:r w:rsidR="00A95DDF">
          <w:rPr>
            <w:rFonts w:ascii="Times New Roman" w:hAnsi="Times New Roman" w:cs="Times New Roman"/>
            <w:bCs/>
            <w:sz w:val="24"/>
            <w:szCs w:val="24"/>
          </w:rPr>
          <w:t xml:space="preserve"> is a group with well-defined boundaries. </w:t>
        </w:r>
      </w:ins>
      <w:ins w:id="211" w:author="Kishahnica Rajendran" w:date="2019-12-02T07:33:00Z">
        <w:r w:rsidR="00B442DF">
          <w:rPr>
            <w:rFonts w:ascii="Times New Roman" w:hAnsi="Times New Roman" w:cs="Times New Roman"/>
            <w:bCs/>
            <w:sz w:val="24"/>
            <w:szCs w:val="24"/>
          </w:rPr>
          <w:t xml:space="preserve"> </w:t>
        </w:r>
      </w:ins>
      <w:r>
        <w:rPr>
          <w:rFonts w:ascii="Times New Roman" w:hAnsi="Times New Roman" w:cs="Times New Roman"/>
          <w:bCs/>
          <w:sz w:val="24"/>
          <w:szCs w:val="24"/>
        </w:rPr>
        <w:t xml:space="preserve"> </w:t>
      </w:r>
    </w:p>
    <w:p w14:paraId="77461726" w14:textId="0A062A65" w:rsidR="0049728B" w:rsidRDefault="00341F61" w:rsidP="0049728B">
      <w:pPr>
        <w:pStyle w:val="NoSpacing"/>
        <w:numPr>
          <w:ilvl w:val="0"/>
          <w:numId w:val="11"/>
        </w:numPr>
        <w:jc w:val="both"/>
        <w:rPr>
          <w:rFonts w:ascii="Times New Roman" w:hAnsi="Times New Roman" w:cs="Times New Roman"/>
          <w:b/>
          <w:sz w:val="24"/>
          <w:szCs w:val="24"/>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Client_First_Name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«Client_First_Name»</w:t>
      </w:r>
      <w:r>
        <w:rPr>
          <w:rFonts w:ascii="Times New Roman" w:hAnsi="Times New Roman" w:cs="Times New Roman"/>
          <w:b/>
          <w:sz w:val="24"/>
          <w:szCs w:val="24"/>
        </w:rPr>
        <w:fldChar w:fldCharType="end"/>
      </w:r>
      <w:ins w:id="212" w:author="Kishahnica Rajendran" w:date="2019-12-16T12:34:00Z">
        <w:r w:rsidR="00F26CCA">
          <w:rPr>
            <w:rFonts w:ascii="Times New Roman" w:hAnsi="Times New Roman" w:cs="Times New Roman"/>
            <w:b/>
            <w:sz w:val="24"/>
            <w:szCs w:val="24"/>
          </w:rPr>
          <w:t>’s</w:t>
        </w:r>
        <w:r w:rsidR="00F26CCA" w:rsidRPr="00EB6FF4">
          <w:rPr>
            <w:rFonts w:ascii="Times New Roman" w:hAnsi="Times New Roman" w:cs="Times New Roman"/>
            <w:b/>
            <w:sz w:val="24"/>
            <w:szCs w:val="24"/>
          </w:rPr>
          <w:t xml:space="preserve"> </w:t>
        </w:r>
      </w:ins>
      <w:r w:rsidR="0049728B" w:rsidRPr="00EB6FF4">
        <w:rPr>
          <w:rFonts w:ascii="Times New Roman" w:hAnsi="Times New Roman" w:cs="Times New Roman"/>
          <w:b/>
          <w:sz w:val="24"/>
          <w:szCs w:val="24"/>
        </w:rPr>
        <w:t>abusers persecuted</w:t>
      </w:r>
      <w:r>
        <w:rPr>
          <w:rFonts w:ascii="Times New Roman" w:hAnsi="Times New Roman" w:cs="Times New Roman"/>
          <w:b/>
          <w:sz w:val="24"/>
          <w:szCs w:val="24"/>
        </w:rPr>
        <w:t xml:space="preserve">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Pronoun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«Pronoun»</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49728B" w:rsidRPr="00EB6FF4">
        <w:rPr>
          <w:rFonts w:ascii="Times New Roman" w:hAnsi="Times New Roman" w:cs="Times New Roman"/>
          <w:b/>
          <w:sz w:val="24"/>
          <w:szCs w:val="24"/>
        </w:rPr>
        <w:t xml:space="preserve">“on account of” </w:t>
      </w: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MERGEFIELD Pronoun </w:instrText>
      </w:r>
      <w:r>
        <w:rPr>
          <w:rFonts w:ascii="Times New Roman" w:hAnsi="Times New Roman" w:cs="Times New Roman"/>
          <w:b/>
          <w:sz w:val="24"/>
          <w:szCs w:val="24"/>
        </w:rPr>
        <w:fldChar w:fldCharType="separate"/>
      </w:r>
      <w:r>
        <w:rPr>
          <w:rFonts w:ascii="Times New Roman" w:hAnsi="Times New Roman" w:cs="Times New Roman"/>
          <w:b/>
          <w:noProof/>
          <w:sz w:val="24"/>
          <w:szCs w:val="24"/>
        </w:rPr>
        <w:t>«Pronoun»</w:t>
      </w:r>
      <w:r>
        <w:rPr>
          <w:rFonts w:ascii="Times New Roman" w:hAnsi="Times New Roman" w:cs="Times New Roman"/>
          <w:b/>
          <w:sz w:val="24"/>
          <w:szCs w:val="24"/>
        </w:rPr>
        <w:fldChar w:fldCharType="end"/>
      </w:r>
      <w:r>
        <w:rPr>
          <w:rFonts w:ascii="Times New Roman" w:hAnsi="Times New Roman" w:cs="Times New Roman"/>
          <w:b/>
          <w:sz w:val="24"/>
          <w:szCs w:val="24"/>
        </w:rPr>
        <w:t xml:space="preserve"> </w:t>
      </w:r>
      <w:r w:rsidR="0049728B" w:rsidRPr="00EB6FF4">
        <w:rPr>
          <w:rFonts w:ascii="Times New Roman" w:hAnsi="Times New Roman" w:cs="Times New Roman"/>
          <w:b/>
          <w:sz w:val="24"/>
          <w:szCs w:val="24"/>
        </w:rPr>
        <w:t xml:space="preserve">membership in a particular social group </w:t>
      </w:r>
    </w:p>
    <w:p w14:paraId="56F2FB53" w14:textId="77777777" w:rsidR="0049728B" w:rsidRPr="002E60D6" w:rsidRDefault="0049728B" w:rsidP="0049728B">
      <w:pPr>
        <w:tabs>
          <w:tab w:val="left" w:pos="90"/>
          <w:tab w:val="left" w:pos="450"/>
          <w:tab w:val="left" w:pos="720"/>
        </w:tabs>
        <w:jc w:val="both"/>
        <w:rPr>
          <w:b/>
        </w:rPr>
      </w:pPr>
    </w:p>
    <w:p w14:paraId="42A075FF" w14:textId="77777777" w:rsidR="0049728B" w:rsidRPr="00E74121" w:rsidRDefault="0049728B" w:rsidP="0049728B">
      <w:pPr>
        <w:widowControl w:val="0"/>
        <w:autoSpaceDE w:val="0"/>
        <w:autoSpaceDN w:val="0"/>
        <w:spacing w:line="480" w:lineRule="auto"/>
        <w:ind w:firstLine="720"/>
        <w:jc w:val="both"/>
        <w:rPr>
          <w:rFonts w:ascii="Times New Roman" w:hAnsi="Times New Roman" w:cs="Times New Roman"/>
          <w:sz w:val="24"/>
          <w:szCs w:val="24"/>
        </w:rPr>
      </w:pPr>
      <w:r w:rsidRPr="00E74121">
        <w:rPr>
          <w:rFonts w:ascii="Times New Roman" w:hAnsi="Times New Roman" w:cs="Times New Roman"/>
          <w:sz w:val="24"/>
          <w:szCs w:val="24"/>
        </w:rPr>
        <w:t xml:space="preserve">Another element of asylum is the nexus linking the protected ground and persecution. 8 U.S.C. § 1101(a)(42)(A); INA § 101(a)(42)(A). The Supreme Court has provided a basic standard for determining when persecution is “‘on account of’ an asserted ground.” </w:t>
      </w:r>
      <w:r w:rsidRPr="00E74121">
        <w:rPr>
          <w:rFonts w:ascii="Times New Roman" w:hAnsi="Times New Roman" w:cs="Times New Roman"/>
          <w:sz w:val="24"/>
          <w:szCs w:val="24"/>
          <w:u w:val="single"/>
        </w:rPr>
        <w:t>INS v. Elias-</w:t>
      </w:r>
      <w:proofErr w:type="spellStart"/>
      <w:r w:rsidRPr="00E74121">
        <w:rPr>
          <w:rFonts w:ascii="Times New Roman" w:hAnsi="Times New Roman" w:cs="Times New Roman"/>
          <w:sz w:val="24"/>
          <w:szCs w:val="24"/>
          <w:u w:val="single"/>
        </w:rPr>
        <w:t>Zacarias</w:t>
      </w:r>
      <w:proofErr w:type="spellEnd"/>
      <w:r w:rsidRPr="00E74121">
        <w:rPr>
          <w:rFonts w:ascii="Times New Roman" w:hAnsi="Times New Roman" w:cs="Times New Roman"/>
          <w:sz w:val="24"/>
          <w:szCs w:val="24"/>
        </w:rPr>
        <w:t xml:space="preserve">, 502 U.S. 478, 482 (1992). In </w:t>
      </w:r>
      <w:r w:rsidRPr="00E74121">
        <w:rPr>
          <w:rFonts w:ascii="Times New Roman" w:hAnsi="Times New Roman" w:cs="Times New Roman"/>
          <w:sz w:val="24"/>
          <w:szCs w:val="24"/>
          <w:u w:val="single"/>
        </w:rPr>
        <w:t>INS v. Elias-</w:t>
      </w:r>
      <w:proofErr w:type="spellStart"/>
      <w:r w:rsidRPr="00E74121">
        <w:rPr>
          <w:rFonts w:ascii="Times New Roman" w:hAnsi="Times New Roman" w:cs="Times New Roman"/>
          <w:sz w:val="24"/>
          <w:szCs w:val="24"/>
          <w:u w:val="single"/>
        </w:rPr>
        <w:t>Zacarias</w:t>
      </w:r>
      <w:proofErr w:type="spellEnd"/>
      <w:r w:rsidRPr="00E74121">
        <w:rPr>
          <w:rFonts w:ascii="Times New Roman" w:hAnsi="Times New Roman" w:cs="Times New Roman"/>
          <w:sz w:val="24"/>
          <w:szCs w:val="24"/>
        </w:rPr>
        <w:t xml:space="preserve">, the Supreme Court required that the applicant </w:t>
      </w:r>
      <w:r w:rsidRPr="00E74121">
        <w:rPr>
          <w:rFonts w:ascii="Times New Roman" w:hAnsi="Times New Roman" w:cs="Times New Roman"/>
          <w:sz w:val="24"/>
          <w:szCs w:val="24"/>
        </w:rPr>
        <w:lastRenderedPageBreak/>
        <w:t xml:space="preserve">provide </w:t>
      </w:r>
      <w:r w:rsidRPr="00E74121">
        <w:rPr>
          <w:rFonts w:ascii="Times New Roman" w:hAnsi="Times New Roman" w:cs="Times New Roman"/>
          <w:iCs/>
          <w:sz w:val="24"/>
          <w:szCs w:val="24"/>
        </w:rPr>
        <w:t>some</w:t>
      </w:r>
      <w:r w:rsidRPr="00E74121">
        <w:rPr>
          <w:rFonts w:ascii="Times New Roman" w:hAnsi="Times New Roman" w:cs="Times New Roman"/>
          <w:sz w:val="24"/>
          <w:szCs w:val="24"/>
        </w:rPr>
        <w:t xml:space="preserve"> evidence, direct or circumstantial, demonstrating that the underlying motivation to persecute the victim stems from a protected ground enumerated in the refugee definition. 502 U.S. 478, 483 (1992). The exact motivation of the persecutor need not be established; however, the asylum applicant does bear the burden of establishing facts on which “a reasonable person would fear that the danger arises on account of [a protected ground].” </w:t>
      </w:r>
      <w:r w:rsidRPr="00E74121">
        <w:rPr>
          <w:rFonts w:ascii="Times New Roman" w:hAnsi="Times New Roman" w:cs="Times New Roman"/>
          <w:sz w:val="24"/>
          <w:szCs w:val="24"/>
          <w:u w:val="single"/>
        </w:rPr>
        <w:t>Matter of Fuentes</w:t>
      </w:r>
      <w:r w:rsidRPr="00E74121">
        <w:rPr>
          <w:rFonts w:ascii="Times New Roman" w:hAnsi="Times New Roman" w:cs="Times New Roman"/>
          <w:sz w:val="24"/>
          <w:szCs w:val="24"/>
        </w:rPr>
        <w:t xml:space="preserve">, 19 I&amp;N Dec. 658, 662 (BIA 1988). In mixed motive cases, the protected ground must be “‘one central reason’ for the mistreatment.” </w:t>
      </w:r>
      <w:r w:rsidRPr="00E74121">
        <w:rPr>
          <w:rFonts w:ascii="Times New Roman" w:hAnsi="Times New Roman" w:cs="Times New Roman"/>
          <w:sz w:val="24"/>
          <w:szCs w:val="24"/>
          <w:shd w:val="clear" w:color="auto" w:fill="FFFFFF"/>
        </w:rPr>
        <w:t xml:space="preserve">REAL ID Act § 101(a)(3); 8 U.S.C. § 1158(b)(1)(B)(i); </w:t>
      </w:r>
      <w:r w:rsidRPr="00E74121">
        <w:rPr>
          <w:rFonts w:ascii="Times New Roman" w:hAnsi="Times New Roman" w:cs="Times New Roman"/>
          <w:sz w:val="24"/>
          <w:szCs w:val="24"/>
          <w:u w:val="single"/>
        </w:rPr>
        <w:t>Singh v. Mukasey</w:t>
      </w:r>
      <w:r w:rsidRPr="00E74121">
        <w:rPr>
          <w:rFonts w:ascii="Times New Roman" w:hAnsi="Times New Roman" w:cs="Times New Roman"/>
          <w:sz w:val="24"/>
          <w:szCs w:val="24"/>
        </w:rPr>
        <w:t xml:space="preserve">, 543 F.3d 1, 5 (1st Cir. 2008) (quoting </w:t>
      </w:r>
      <w:r w:rsidRPr="00E74121">
        <w:rPr>
          <w:rFonts w:ascii="Times New Roman" w:hAnsi="Times New Roman" w:cs="Times New Roman"/>
          <w:sz w:val="24"/>
          <w:szCs w:val="24"/>
          <w:u w:val="single"/>
        </w:rPr>
        <w:t>In re J-B-N</w:t>
      </w:r>
      <w:r w:rsidRPr="00E74121">
        <w:rPr>
          <w:rFonts w:ascii="Times New Roman" w:hAnsi="Times New Roman" w:cs="Times New Roman"/>
          <w:sz w:val="24"/>
          <w:szCs w:val="24"/>
        </w:rPr>
        <w:t xml:space="preserve">, 24 I&amp;N Dec. 208, 214 (BIA 2007)). In other words, the protected ground cannot be “‘incidental, tangential, superficial, or subordinate’” to another reason for the persecution. </w:t>
      </w:r>
      <w:r w:rsidRPr="00E74121">
        <w:rPr>
          <w:rFonts w:ascii="Times New Roman" w:hAnsi="Times New Roman" w:cs="Times New Roman"/>
          <w:sz w:val="24"/>
          <w:szCs w:val="24"/>
          <w:u w:val="single"/>
        </w:rPr>
        <w:t>In re J-B-N</w:t>
      </w:r>
      <w:r w:rsidRPr="00E74121">
        <w:rPr>
          <w:rFonts w:ascii="Times New Roman" w:hAnsi="Times New Roman" w:cs="Times New Roman"/>
          <w:sz w:val="24"/>
          <w:szCs w:val="24"/>
        </w:rPr>
        <w:t>, 24 I&amp;N Dec. at 213.</w:t>
      </w:r>
    </w:p>
    <w:p w14:paraId="20DB7F1F" w14:textId="77777777" w:rsidR="0049728B" w:rsidRDefault="0049728B" w:rsidP="0049728B">
      <w:pPr>
        <w:widowControl w:val="0"/>
        <w:autoSpaceDE w:val="0"/>
        <w:autoSpaceDN w:val="0"/>
        <w:spacing w:line="480" w:lineRule="auto"/>
        <w:ind w:firstLine="720"/>
        <w:jc w:val="both"/>
        <w:rPr>
          <w:rFonts w:ascii="Times New Roman" w:hAnsi="Times New Roman" w:cs="Times New Roman"/>
          <w:sz w:val="24"/>
          <w:szCs w:val="24"/>
        </w:rPr>
      </w:pPr>
      <w:r w:rsidRPr="00E74121">
        <w:rPr>
          <w:rFonts w:ascii="Times New Roman" w:hAnsi="Times New Roman" w:cs="Times New Roman"/>
          <w:sz w:val="24"/>
          <w:szCs w:val="24"/>
        </w:rPr>
        <w:t xml:space="preserve">Direct evidence of nexus includes statements or actions by the persecutor that suggests persecution on account of a protected ground. </w:t>
      </w:r>
      <w:r w:rsidRPr="00E74121">
        <w:rPr>
          <w:rFonts w:ascii="Times New Roman" w:hAnsi="Times New Roman" w:cs="Times New Roman"/>
          <w:sz w:val="24"/>
          <w:szCs w:val="24"/>
          <w:u w:val="single"/>
        </w:rPr>
        <w:t>See</w:t>
      </w:r>
      <w:r w:rsidRPr="00E74121">
        <w:rPr>
          <w:rFonts w:ascii="Times New Roman" w:hAnsi="Times New Roman" w:cs="Times New Roman"/>
          <w:sz w:val="24"/>
          <w:szCs w:val="24"/>
        </w:rPr>
        <w:t xml:space="preserve"> USCIS Gender Guidelines, at 26 (“For example, in a domestic violence claim, an adjudicator would consider evidence that the abuser uses violence to enforce power and control over the applicant because of the social status that a woman may acquire when she is in a domestic relationship. This would include any direct evidence about the abuser's own actions”). In addition, the socio-cultural, legal, and political context in which the persecution occurs should be taken into account when inquiring about motive. </w:t>
      </w:r>
      <w:r w:rsidRPr="00E74121">
        <w:rPr>
          <w:rFonts w:ascii="Times New Roman" w:hAnsi="Times New Roman" w:cs="Times New Roman"/>
          <w:sz w:val="24"/>
          <w:szCs w:val="24"/>
          <w:u w:val="single"/>
        </w:rPr>
        <w:t>Id</w:t>
      </w:r>
      <w:r w:rsidRPr="00E74121">
        <w:rPr>
          <w:rFonts w:ascii="Times New Roman" w:hAnsi="Times New Roman" w:cs="Times New Roman"/>
          <w:sz w:val="24"/>
          <w:szCs w:val="24"/>
        </w:rPr>
        <w:t xml:space="preserve">.; </w:t>
      </w:r>
      <w:r w:rsidRPr="00E74121">
        <w:rPr>
          <w:rFonts w:ascii="Times New Roman" w:hAnsi="Times New Roman" w:cs="Times New Roman"/>
          <w:sz w:val="24"/>
          <w:szCs w:val="24"/>
          <w:u w:val="single"/>
        </w:rPr>
        <w:t>Matter of S-P-</w:t>
      </w:r>
      <w:r w:rsidRPr="00E74121">
        <w:rPr>
          <w:rFonts w:ascii="Times New Roman" w:hAnsi="Times New Roman" w:cs="Times New Roman"/>
          <w:sz w:val="24"/>
          <w:szCs w:val="24"/>
        </w:rPr>
        <w:t>, 21 I&amp;N Dec. 486, 495-96 (B.I.A. 1996).</w:t>
      </w:r>
    </w:p>
    <w:p w14:paraId="1FA886AE" w14:textId="7837F8FD" w:rsidR="007F5B20" w:rsidRPr="00E74121" w:rsidDel="00F26CCA" w:rsidRDefault="007F5B20" w:rsidP="0049728B">
      <w:pPr>
        <w:widowControl w:val="0"/>
        <w:autoSpaceDE w:val="0"/>
        <w:autoSpaceDN w:val="0"/>
        <w:spacing w:line="480" w:lineRule="auto"/>
        <w:ind w:firstLine="720"/>
        <w:jc w:val="both"/>
        <w:rPr>
          <w:del w:id="213" w:author="Kishahnica Rajendran" w:date="2019-12-16T12:35:00Z"/>
          <w:rFonts w:ascii="Times New Roman" w:hAnsi="Times New Roman" w:cs="Times New Roman"/>
          <w:sz w:val="24"/>
          <w:szCs w:val="24"/>
        </w:rPr>
      </w:pPr>
      <w:del w:id="214" w:author="Kishahnica Rajendran" w:date="2019-12-16T12:35:00Z">
        <w:r w:rsidDel="00F26CCA">
          <w:rPr>
            <w:rFonts w:ascii="Times New Roman" w:hAnsi="Times New Roman" w:cs="Times New Roman"/>
            <w:sz w:val="24"/>
            <w:szCs w:val="24"/>
          </w:rPr>
          <w:delText>Every act of intolerance and harassment Elizeu fac</w:delText>
        </w:r>
        <w:r w:rsidR="003E6606" w:rsidDel="00F26CCA">
          <w:rPr>
            <w:rFonts w:ascii="Times New Roman" w:hAnsi="Times New Roman" w:cs="Times New Roman"/>
            <w:sz w:val="24"/>
            <w:szCs w:val="24"/>
          </w:rPr>
          <w:delText>ed at the hands of classmates and people in the public were followed by the use of derogatory language or jokes. His internship supervisor’s joke about “introducing a medical instrument up an anal cavity like Elizeu” was based on the perception that Elizeu was gay. The attacks in Sao Paulo at Lago Do Aroche and Paulista Avenue were accompanied with words like “</w:delText>
        </w:r>
      </w:del>
      <w:del w:id="215" w:author="Kishahnica Rajendran" w:date="2019-11-25T15:03:00Z">
        <w:r w:rsidR="003E6606" w:rsidDel="00CE54F0">
          <w:rPr>
            <w:rFonts w:ascii="Times New Roman" w:hAnsi="Times New Roman" w:cs="Times New Roman"/>
            <w:sz w:val="24"/>
            <w:szCs w:val="24"/>
          </w:rPr>
          <w:delText>Boila</w:delText>
        </w:r>
      </w:del>
      <w:del w:id="216" w:author="Kishahnica Rajendran" w:date="2019-12-16T12:35:00Z">
        <w:r w:rsidR="003E6606" w:rsidDel="00F26CCA">
          <w:rPr>
            <w:rFonts w:ascii="Times New Roman" w:hAnsi="Times New Roman" w:cs="Times New Roman"/>
            <w:sz w:val="24"/>
            <w:szCs w:val="24"/>
          </w:rPr>
          <w:delText xml:space="preserve">” and “Bicha” which are both </w:delText>
        </w:r>
      </w:del>
      <w:del w:id="217" w:author="Kishahnica Rajendran" w:date="2019-11-25T15:55:00Z">
        <w:r w:rsidR="003E6606" w:rsidDel="00FA2CA2">
          <w:rPr>
            <w:rFonts w:ascii="Times New Roman" w:hAnsi="Times New Roman" w:cs="Times New Roman"/>
            <w:sz w:val="24"/>
            <w:szCs w:val="24"/>
          </w:rPr>
          <w:delText xml:space="preserve">frightening words </w:delText>
        </w:r>
      </w:del>
      <w:del w:id="218" w:author="Kishahnica Rajendran" w:date="2019-12-16T12:35:00Z">
        <w:r w:rsidR="003E6606" w:rsidDel="00F26CCA">
          <w:rPr>
            <w:rFonts w:ascii="Times New Roman" w:hAnsi="Times New Roman" w:cs="Times New Roman"/>
            <w:sz w:val="24"/>
            <w:szCs w:val="24"/>
          </w:rPr>
          <w:delText xml:space="preserve">used against LGBTQ individuals. </w:delText>
        </w:r>
      </w:del>
      <w:ins w:id="219" w:author="Ragini N. Shah" w:date="2019-11-25T16:41:00Z">
        <w:del w:id="220" w:author="Kishahnica Rajendran" w:date="2019-12-16T12:35:00Z">
          <w:r w:rsidR="00451169" w:rsidDel="00F26CCA">
            <w:rPr>
              <w:rFonts w:ascii="Times New Roman" w:hAnsi="Times New Roman" w:cs="Times New Roman"/>
              <w:sz w:val="24"/>
              <w:szCs w:val="24"/>
            </w:rPr>
            <w:delText xml:space="preserve">Finally, the most recent incident in which Elizeu and his husband were followed and chased occurred on Paulista Avenue, a street known for having a number of gay-friendly businesses.  </w:delText>
          </w:r>
        </w:del>
      </w:ins>
      <w:del w:id="221" w:author="Kishahnica Rajendran" w:date="2019-11-25T15:03:00Z">
        <w:r w:rsidR="003E6606" w:rsidDel="00CE54F0">
          <w:rPr>
            <w:rFonts w:ascii="Times New Roman" w:hAnsi="Times New Roman" w:cs="Times New Roman"/>
            <w:sz w:val="24"/>
            <w:szCs w:val="24"/>
          </w:rPr>
          <w:delText xml:space="preserve">According to Country Condition Expert, Henrique Carvalho, these words means …… </w:delText>
        </w:r>
      </w:del>
    </w:p>
    <w:p w14:paraId="1F438074" w14:textId="77777777" w:rsidR="0049728B" w:rsidRPr="00EB6FF4" w:rsidRDefault="0049728B" w:rsidP="0049728B">
      <w:pPr>
        <w:pStyle w:val="NoSpacing"/>
        <w:jc w:val="both"/>
        <w:rPr>
          <w:rFonts w:ascii="Times New Roman" w:hAnsi="Times New Roman" w:cs="Times New Roman"/>
          <w:b/>
          <w:sz w:val="24"/>
          <w:szCs w:val="24"/>
        </w:rPr>
      </w:pPr>
    </w:p>
    <w:p w14:paraId="4F700BE5" w14:textId="0AC03BE1" w:rsidR="0049728B" w:rsidRDefault="0049728B" w:rsidP="00341F61">
      <w:pPr>
        <w:pStyle w:val="NoSpacing"/>
        <w:numPr>
          <w:ilvl w:val="0"/>
          <w:numId w:val="11"/>
        </w:numPr>
        <w:jc w:val="both"/>
        <w:rPr>
          <w:rFonts w:ascii="Times New Roman" w:hAnsi="Times New Roman" w:cs="Times New Roman"/>
          <w:b/>
          <w:sz w:val="24"/>
          <w:szCs w:val="24"/>
        </w:rPr>
      </w:pPr>
      <w:r w:rsidRPr="00EB6FF4">
        <w:rPr>
          <w:rFonts w:ascii="Times New Roman" w:hAnsi="Times New Roman" w:cs="Times New Roman"/>
          <w:b/>
          <w:sz w:val="24"/>
          <w:szCs w:val="24"/>
        </w:rPr>
        <w:t xml:space="preserve">The </w:t>
      </w:r>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Home_Country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«Home_Country»</w:t>
      </w:r>
      <w:r w:rsidR="00341F61">
        <w:rPr>
          <w:rFonts w:ascii="Times New Roman" w:hAnsi="Times New Roman" w:cs="Times New Roman"/>
          <w:b/>
          <w:sz w:val="24"/>
          <w:szCs w:val="24"/>
        </w:rPr>
        <w:fldChar w:fldCharType="end"/>
      </w:r>
      <w:r w:rsidR="00341F61">
        <w:rPr>
          <w:rFonts w:ascii="Times New Roman" w:hAnsi="Times New Roman" w:cs="Times New Roman"/>
          <w:b/>
          <w:sz w:val="24"/>
          <w:szCs w:val="24"/>
        </w:rPr>
        <w:t xml:space="preserve"> </w:t>
      </w:r>
      <w:r w:rsidRPr="00EB6FF4">
        <w:rPr>
          <w:rFonts w:ascii="Times New Roman" w:hAnsi="Times New Roman" w:cs="Times New Roman"/>
          <w:b/>
          <w:sz w:val="24"/>
          <w:szCs w:val="24"/>
        </w:rPr>
        <w:t xml:space="preserve">government is unable and unwilling to protect </w:t>
      </w:r>
      <w:del w:id="222" w:author="Kishahnica Rajendran" w:date="2019-12-16T12:35:00Z">
        <w:r w:rsidRPr="00EB6FF4" w:rsidDel="00F26CCA">
          <w:rPr>
            <w:rFonts w:ascii="Times New Roman" w:hAnsi="Times New Roman" w:cs="Times New Roman"/>
            <w:b/>
            <w:sz w:val="24"/>
            <w:szCs w:val="24"/>
          </w:rPr>
          <w:delText xml:space="preserve">Elizeu </w:delText>
        </w:r>
      </w:del>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Client_First_Name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«Client_First_Name»</w:t>
      </w:r>
      <w:r w:rsidR="00341F61">
        <w:rPr>
          <w:rFonts w:ascii="Times New Roman" w:hAnsi="Times New Roman" w:cs="Times New Roman"/>
          <w:b/>
          <w:sz w:val="24"/>
          <w:szCs w:val="24"/>
        </w:rPr>
        <w:fldChar w:fldCharType="end"/>
      </w:r>
    </w:p>
    <w:p w14:paraId="0BC5E4DB" w14:textId="77777777" w:rsidR="00341F61" w:rsidRDefault="00341F61" w:rsidP="00341F61">
      <w:pPr>
        <w:pStyle w:val="NoSpacing"/>
        <w:ind w:left="1170"/>
        <w:jc w:val="both"/>
        <w:rPr>
          <w:rFonts w:ascii="Times New Roman" w:hAnsi="Times New Roman" w:cs="Times New Roman"/>
          <w:b/>
          <w:sz w:val="24"/>
          <w:szCs w:val="24"/>
        </w:rPr>
      </w:pPr>
    </w:p>
    <w:p w14:paraId="4903370F" w14:textId="41E96F4A" w:rsidR="0049728B" w:rsidRPr="00341F61" w:rsidDel="00F26CCA" w:rsidRDefault="0049728B" w:rsidP="00341F61">
      <w:pPr>
        <w:spacing w:line="480" w:lineRule="auto"/>
        <w:ind w:firstLine="720"/>
        <w:contextualSpacing/>
        <w:jc w:val="both"/>
        <w:rPr>
          <w:del w:id="223" w:author="Kishahnica Rajendran" w:date="2019-12-16T12:35:00Z"/>
          <w:rFonts w:ascii="Times New Roman" w:hAnsi="Times New Roman" w:cs="Times New Roman"/>
          <w:sz w:val="24"/>
          <w:szCs w:val="24"/>
          <w:rPrChange w:id="224" w:author="Kishahnica Rajendran" w:date="2019-12-16T12:36:00Z">
            <w:rPr>
              <w:del w:id="225" w:author="Kishahnica Rajendran" w:date="2019-12-16T12:35:00Z"/>
              <w:rFonts w:ascii="Times New Roman" w:hAnsi="Times New Roman" w:cs="Times New Roman"/>
              <w:sz w:val="24"/>
              <w:szCs w:val="24"/>
            </w:rPr>
          </w:rPrChange>
        </w:rPr>
      </w:pPr>
      <w:r w:rsidRPr="00E74121">
        <w:rPr>
          <w:rFonts w:ascii="Times New Roman" w:hAnsi="Times New Roman" w:cs="Times New Roman"/>
          <w:sz w:val="24"/>
          <w:szCs w:val="24"/>
        </w:rPr>
        <w:t xml:space="preserve">Where the persecutor is a private actor, rather than the government itself, an applicant for asylum must demonstrate that the government was either unwilling or unable to protect her from her persecutor. </w:t>
      </w:r>
      <w:r w:rsidRPr="00E74121">
        <w:rPr>
          <w:rFonts w:ascii="Times New Roman" w:hAnsi="Times New Roman" w:cs="Times New Roman"/>
          <w:sz w:val="24"/>
          <w:szCs w:val="24"/>
          <w:u w:val="single"/>
        </w:rPr>
        <w:t>Rosales Justo v. Sessions</w:t>
      </w:r>
      <w:r w:rsidRPr="00E74121">
        <w:rPr>
          <w:rFonts w:ascii="Times New Roman" w:hAnsi="Times New Roman" w:cs="Times New Roman"/>
          <w:sz w:val="24"/>
          <w:szCs w:val="24"/>
        </w:rPr>
        <w:t xml:space="preserve">, 895 F.3d 154, 162 (1st Cir. 2018). Proper analysis of the “unwilling or unable” element of asylum considers an applicant’s access to meaningful and </w:t>
      </w:r>
      <w:r w:rsidRPr="00E74121">
        <w:rPr>
          <w:rFonts w:ascii="Times New Roman" w:hAnsi="Times New Roman" w:cs="Times New Roman"/>
          <w:sz w:val="24"/>
          <w:szCs w:val="24"/>
        </w:rPr>
        <w:lastRenderedPageBreak/>
        <w:t xml:space="preserve">effective state protection in light of the record as a whole. </w:t>
      </w:r>
      <w:r w:rsidRPr="00E74121">
        <w:rPr>
          <w:rFonts w:ascii="Times New Roman" w:hAnsi="Times New Roman" w:cs="Times New Roman"/>
          <w:sz w:val="24"/>
          <w:szCs w:val="24"/>
          <w:u w:val="single"/>
        </w:rPr>
        <w:t>Id</w:t>
      </w:r>
      <w:r w:rsidRPr="00E74121">
        <w:rPr>
          <w:rFonts w:ascii="Times New Roman" w:hAnsi="Times New Roman" w:cs="Times New Roman"/>
          <w:sz w:val="24"/>
          <w:szCs w:val="24"/>
        </w:rPr>
        <w:t xml:space="preserve">. at 165-66. Failure to report private abuse to the government is not fatal to an applicant’s claim if the applicant can demonstrate that doing so would have been futile. </w:t>
      </w:r>
      <w:r w:rsidRPr="00E74121">
        <w:rPr>
          <w:rFonts w:ascii="Times New Roman" w:hAnsi="Times New Roman" w:cs="Times New Roman"/>
          <w:sz w:val="24"/>
          <w:szCs w:val="24"/>
          <w:u w:val="single"/>
        </w:rPr>
        <w:t>Id</w:t>
      </w:r>
      <w:r w:rsidRPr="00E74121">
        <w:rPr>
          <w:rFonts w:ascii="Times New Roman" w:hAnsi="Times New Roman" w:cs="Times New Roman"/>
          <w:sz w:val="24"/>
          <w:szCs w:val="24"/>
        </w:rPr>
        <w:t xml:space="preserve">. at 165; </w:t>
      </w:r>
      <w:r w:rsidRPr="00E74121">
        <w:rPr>
          <w:rFonts w:ascii="Times New Roman" w:hAnsi="Times New Roman" w:cs="Times New Roman"/>
          <w:sz w:val="24"/>
          <w:szCs w:val="24"/>
          <w:u w:val="single"/>
        </w:rPr>
        <w:t>Morales-Morales v. Sessions</w:t>
      </w:r>
      <w:r w:rsidRPr="00E74121">
        <w:rPr>
          <w:rFonts w:ascii="Times New Roman" w:hAnsi="Times New Roman" w:cs="Times New Roman"/>
          <w:sz w:val="24"/>
          <w:szCs w:val="24"/>
        </w:rPr>
        <w:t xml:space="preserve">, 857 F.3d 130, 135 (1st Cir. 2017); </w:t>
      </w:r>
      <w:r w:rsidRPr="00E74121">
        <w:rPr>
          <w:rFonts w:ascii="Times New Roman" w:hAnsi="Times New Roman" w:cs="Times New Roman"/>
          <w:sz w:val="24"/>
          <w:szCs w:val="24"/>
          <w:u w:val="single"/>
        </w:rPr>
        <w:t>Matter of S-A-</w:t>
      </w:r>
      <w:r w:rsidRPr="00E74121">
        <w:rPr>
          <w:rFonts w:ascii="Times New Roman" w:hAnsi="Times New Roman" w:cs="Times New Roman"/>
          <w:sz w:val="24"/>
          <w:szCs w:val="24"/>
        </w:rPr>
        <w:t>, 22 I&amp;N Dec. 1328 (BIA 2000) (finding applicant had established a state action where country conditions evidence showed that applying to the police would have been futile and dangerous and that legal remedies were generally unavailable to women).</w:t>
      </w:r>
      <w:del w:id="226" w:author="Kishahnica Rajendran" w:date="2019-12-16T12:35:00Z">
        <w:r w:rsidR="003E6606" w:rsidRPr="00F26CCA" w:rsidDel="00F26CCA">
          <w:rPr>
            <w:rFonts w:ascii="Times New Roman" w:hAnsi="Times New Roman" w:cs="Times New Roman"/>
            <w:b/>
            <w:sz w:val="24"/>
            <w:szCs w:val="24"/>
            <w:rPrChange w:id="227" w:author="Kishahnica Rajendran" w:date="2019-12-16T12:36:00Z">
              <w:rPr>
                <w:rFonts w:ascii="Times New Roman" w:hAnsi="Times New Roman" w:cs="Times New Roman"/>
                <w:sz w:val="24"/>
                <w:szCs w:val="24"/>
              </w:rPr>
            </w:rPrChange>
          </w:rPr>
          <w:delText xml:space="preserve">Similar to </w:delText>
        </w:r>
        <w:r w:rsidR="003E6606" w:rsidRPr="00F26CCA" w:rsidDel="00F26CCA">
          <w:rPr>
            <w:rFonts w:ascii="Times New Roman" w:hAnsi="Times New Roman" w:cs="Times New Roman"/>
            <w:b/>
            <w:sz w:val="24"/>
            <w:szCs w:val="24"/>
            <w:u w:val="single"/>
            <w:rPrChange w:id="228" w:author="Kishahnica Rajendran" w:date="2019-12-16T12:36:00Z">
              <w:rPr>
                <w:rFonts w:ascii="Times New Roman" w:hAnsi="Times New Roman" w:cs="Times New Roman"/>
                <w:sz w:val="24"/>
                <w:szCs w:val="24"/>
                <w:u w:val="single"/>
              </w:rPr>
            </w:rPrChange>
          </w:rPr>
          <w:delText>Rosales Justo</w:delText>
        </w:r>
      </w:del>
      <w:ins w:id="229" w:author="Ragini N. Shah" w:date="2019-11-18T14:28:00Z">
        <w:del w:id="230" w:author="Kishahnica Rajendran" w:date="2019-12-16T12:35:00Z">
          <w:r w:rsidR="00C1052E" w:rsidRPr="00F26CCA" w:rsidDel="00F26CCA">
            <w:rPr>
              <w:rFonts w:ascii="Times New Roman" w:hAnsi="Times New Roman" w:cs="Times New Roman"/>
              <w:b/>
              <w:sz w:val="24"/>
              <w:szCs w:val="24"/>
              <w:u w:val="single"/>
              <w:rPrChange w:id="231" w:author="Kishahnica Rajendran" w:date="2019-12-16T12:36:00Z">
                <w:rPr>
                  <w:rFonts w:ascii="Times New Roman" w:hAnsi="Times New Roman" w:cs="Times New Roman"/>
                  <w:sz w:val="24"/>
                  <w:szCs w:val="24"/>
                  <w:u w:val="single"/>
                </w:rPr>
              </w:rPrChange>
            </w:rPr>
            <w:delText>,</w:delText>
          </w:r>
        </w:del>
      </w:ins>
      <w:del w:id="232" w:author="Kishahnica Rajendran" w:date="2019-12-16T12:35:00Z">
        <w:r w:rsidR="003E6606" w:rsidRPr="00F26CCA" w:rsidDel="00F26CCA">
          <w:rPr>
            <w:rFonts w:ascii="Times New Roman" w:hAnsi="Times New Roman" w:cs="Times New Roman"/>
            <w:b/>
            <w:sz w:val="24"/>
            <w:szCs w:val="24"/>
            <w:rPrChange w:id="233" w:author="Kishahnica Rajendran" w:date="2019-12-16T12:36:00Z">
              <w:rPr>
                <w:rFonts w:ascii="Times New Roman" w:hAnsi="Times New Roman" w:cs="Times New Roman"/>
                <w:sz w:val="24"/>
                <w:szCs w:val="24"/>
              </w:rPr>
            </w:rPrChange>
          </w:rPr>
          <w:delText xml:space="preserve"> while the government in Brazil has tried to prosecute some cases of violence against LGBTQ individuals</w:delText>
        </w:r>
      </w:del>
      <w:ins w:id="234" w:author="Ragini N. Shah" w:date="2019-11-25T16:42:00Z">
        <w:del w:id="235" w:author="Kishahnica Rajendran" w:date="2019-12-16T12:35:00Z">
          <w:r w:rsidR="00451169" w:rsidRPr="00F26CCA" w:rsidDel="00F26CCA">
            <w:rPr>
              <w:rFonts w:ascii="Times New Roman" w:hAnsi="Times New Roman" w:cs="Times New Roman"/>
              <w:b/>
              <w:sz w:val="24"/>
              <w:szCs w:val="24"/>
              <w:rPrChange w:id="236" w:author="Kishahnica Rajendran" w:date="2019-12-16T12:36:00Z">
                <w:rPr>
                  <w:rFonts w:ascii="Times New Roman" w:hAnsi="Times New Roman" w:cs="Times New Roman"/>
                  <w:sz w:val="24"/>
                  <w:szCs w:val="24"/>
                </w:rPr>
              </w:rPrChange>
            </w:rPr>
            <w:delText>,</w:delText>
          </w:r>
        </w:del>
      </w:ins>
      <w:del w:id="237" w:author="Kishahnica Rajendran" w:date="2019-12-16T12:35:00Z">
        <w:r w:rsidR="003E6606" w:rsidRPr="00F26CCA" w:rsidDel="00F26CCA">
          <w:rPr>
            <w:rFonts w:ascii="Times New Roman" w:hAnsi="Times New Roman" w:cs="Times New Roman"/>
            <w:b/>
            <w:sz w:val="24"/>
            <w:szCs w:val="24"/>
            <w:rPrChange w:id="238" w:author="Kishahnica Rajendran" w:date="2019-12-16T12:36:00Z">
              <w:rPr>
                <w:rFonts w:ascii="Times New Roman" w:hAnsi="Times New Roman" w:cs="Times New Roman"/>
                <w:sz w:val="24"/>
                <w:szCs w:val="24"/>
              </w:rPr>
            </w:rPrChange>
          </w:rPr>
          <w:delText xml:space="preserve"> it does not have the capacity to protect most of the individuals. </w:delText>
        </w:r>
      </w:del>
      <w:del w:id="239" w:author="Kishahnica Rajendran" w:date="2019-12-02T08:10:00Z">
        <w:r w:rsidR="003E6606" w:rsidRPr="00F26CCA" w:rsidDel="007B169A">
          <w:rPr>
            <w:rFonts w:ascii="Times New Roman" w:hAnsi="Times New Roman" w:cs="Times New Roman"/>
            <w:b/>
            <w:sz w:val="24"/>
            <w:szCs w:val="24"/>
            <w:rPrChange w:id="240" w:author="Kishahnica Rajendran" w:date="2019-12-16T12:36:00Z">
              <w:rPr>
                <w:rFonts w:ascii="Times New Roman" w:hAnsi="Times New Roman" w:cs="Times New Roman"/>
                <w:sz w:val="24"/>
                <w:szCs w:val="24"/>
              </w:rPr>
            </w:rPrChange>
          </w:rPr>
          <w:delText>The anti-LGBTQ sentiment is pervasive and uncontrollable. W</w:delText>
        </w:r>
      </w:del>
      <w:del w:id="241" w:author="Kishahnica Rajendran" w:date="2019-12-16T12:35:00Z">
        <w:r w:rsidR="003E6606" w:rsidRPr="00F26CCA" w:rsidDel="00F26CCA">
          <w:rPr>
            <w:rFonts w:ascii="Times New Roman" w:hAnsi="Times New Roman" w:cs="Times New Roman"/>
            <w:b/>
            <w:sz w:val="24"/>
            <w:szCs w:val="24"/>
            <w:rPrChange w:id="242" w:author="Kishahnica Rajendran" w:date="2019-12-16T12:36:00Z">
              <w:rPr>
                <w:rFonts w:ascii="Times New Roman" w:hAnsi="Times New Roman" w:cs="Times New Roman"/>
                <w:sz w:val="24"/>
                <w:szCs w:val="24"/>
              </w:rPr>
            </w:rPrChange>
          </w:rPr>
          <w:delText>hile the government may be willing to prosecute individuals they are ultimately</w:delText>
        </w:r>
      </w:del>
      <w:del w:id="243" w:author="Kishahnica Rajendran" w:date="2019-12-02T08:11:00Z">
        <w:r w:rsidR="003E6606" w:rsidRPr="00F26CCA" w:rsidDel="007B169A">
          <w:rPr>
            <w:rFonts w:ascii="Times New Roman" w:hAnsi="Times New Roman" w:cs="Times New Roman"/>
            <w:b/>
            <w:sz w:val="24"/>
            <w:szCs w:val="24"/>
            <w:rPrChange w:id="244" w:author="Kishahnica Rajendran" w:date="2019-12-16T12:36:00Z">
              <w:rPr>
                <w:rFonts w:ascii="Times New Roman" w:hAnsi="Times New Roman" w:cs="Times New Roman"/>
                <w:sz w:val="24"/>
                <w:szCs w:val="24"/>
              </w:rPr>
            </w:rPrChange>
          </w:rPr>
          <w:delText xml:space="preserve"> unable to</w:delText>
        </w:r>
      </w:del>
      <w:del w:id="245" w:author="Kishahnica Rajendran" w:date="2019-12-02T08:10:00Z">
        <w:r w:rsidR="003E6606" w:rsidRPr="00F26CCA" w:rsidDel="007B169A">
          <w:rPr>
            <w:rFonts w:ascii="Times New Roman" w:hAnsi="Times New Roman" w:cs="Times New Roman"/>
            <w:b/>
            <w:sz w:val="24"/>
            <w:szCs w:val="24"/>
            <w:rPrChange w:id="246" w:author="Kishahnica Rajendran" w:date="2019-12-16T12:36:00Z">
              <w:rPr>
                <w:rFonts w:ascii="Times New Roman" w:hAnsi="Times New Roman" w:cs="Times New Roman"/>
                <w:sz w:val="24"/>
                <w:szCs w:val="24"/>
              </w:rPr>
            </w:rPrChange>
          </w:rPr>
          <w:delText>.</w:delText>
        </w:r>
      </w:del>
      <w:del w:id="247" w:author="Kishahnica Rajendran" w:date="2019-12-16T12:35:00Z">
        <w:r w:rsidR="003E6606" w:rsidRPr="00F26CCA" w:rsidDel="00F26CCA">
          <w:rPr>
            <w:rFonts w:ascii="Times New Roman" w:hAnsi="Times New Roman" w:cs="Times New Roman"/>
            <w:b/>
            <w:sz w:val="24"/>
            <w:szCs w:val="24"/>
            <w:rPrChange w:id="248" w:author="Kishahnica Rajendran" w:date="2019-12-16T12:36:00Z">
              <w:rPr>
                <w:rFonts w:ascii="Times New Roman" w:hAnsi="Times New Roman" w:cs="Times New Roman"/>
                <w:sz w:val="24"/>
                <w:szCs w:val="24"/>
              </w:rPr>
            </w:rPrChange>
          </w:rPr>
          <w:delText xml:space="preserve"> </w:delText>
        </w:r>
      </w:del>
    </w:p>
    <w:p w14:paraId="1B64180A" w14:textId="7C9A4E5C" w:rsidR="00291487" w:rsidDel="00F26CCA" w:rsidRDefault="009D4AA0">
      <w:pPr>
        <w:pStyle w:val="NoSpacing"/>
        <w:numPr>
          <w:ilvl w:val="0"/>
          <w:numId w:val="19"/>
        </w:numPr>
        <w:ind w:left="0" w:firstLine="0"/>
        <w:jc w:val="both"/>
        <w:rPr>
          <w:del w:id="249" w:author="Kishahnica Rajendran" w:date="2019-12-16T12:36:00Z"/>
          <w:rFonts w:ascii="Times New Roman" w:hAnsi="Times New Roman" w:cs="Times New Roman"/>
          <w:b/>
          <w:sz w:val="24"/>
          <w:szCs w:val="24"/>
        </w:rPr>
        <w:pPrChange w:id="250" w:author="Kishahnica Rajendran" w:date="2019-12-16T12:36:00Z">
          <w:pPr>
            <w:pStyle w:val="NoSpacing"/>
            <w:numPr>
              <w:numId w:val="19"/>
            </w:numPr>
            <w:ind w:left="720" w:hanging="360"/>
            <w:jc w:val="both"/>
          </w:pPr>
        </w:pPrChange>
      </w:pPr>
      <w:del w:id="251" w:author="Kishahnica Rajendran" w:date="2019-12-16T12:36:00Z">
        <w:r w:rsidRPr="00B858A2" w:rsidDel="00F26CCA">
          <w:rPr>
            <w:rFonts w:ascii="Times New Roman" w:hAnsi="Times New Roman" w:cs="Times New Roman"/>
            <w:b/>
            <w:sz w:val="24"/>
            <w:szCs w:val="24"/>
          </w:rPr>
          <w:delText>Elizeu</w:delText>
        </w:r>
        <w:r w:rsidDel="00F26CCA">
          <w:rPr>
            <w:rFonts w:ascii="Times New Roman" w:hAnsi="Times New Roman" w:cs="Times New Roman"/>
            <w:b/>
            <w:sz w:val="24"/>
            <w:szCs w:val="24"/>
          </w:rPr>
          <w:delText xml:space="preserve"> is the perfect candidate for</w:delText>
        </w:r>
        <w:r w:rsidR="00291487" w:rsidRPr="00EB6FF4" w:rsidDel="00F26CCA">
          <w:rPr>
            <w:rFonts w:ascii="Times New Roman" w:hAnsi="Times New Roman" w:cs="Times New Roman"/>
            <w:b/>
            <w:sz w:val="24"/>
            <w:szCs w:val="24"/>
          </w:rPr>
          <w:delText xml:space="preserve"> </w:delText>
        </w:r>
        <w:r w:rsidDel="00F26CCA">
          <w:rPr>
            <w:rFonts w:ascii="Times New Roman" w:hAnsi="Times New Roman" w:cs="Times New Roman"/>
            <w:b/>
            <w:sz w:val="24"/>
            <w:szCs w:val="24"/>
          </w:rPr>
          <w:delText xml:space="preserve">humanitarian asylum </w:delText>
        </w:r>
        <w:r w:rsidR="003E6606" w:rsidDel="00F26CCA">
          <w:rPr>
            <w:rFonts w:ascii="Times New Roman" w:hAnsi="Times New Roman" w:cs="Times New Roman"/>
            <w:b/>
            <w:sz w:val="24"/>
            <w:szCs w:val="24"/>
          </w:rPr>
          <w:delText xml:space="preserve">based on his father’s abuse due to Elizeu’s differing religious beliefs </w:delText>
        </w:r>
      </w:del>
    </w:p>
    <w:p w14:paraId="69FAE616" w14:textId="46BD27DE" w:rsidR="004537A5" w:rsidRPr="004537A5" w:rsidDel="00F26CCA" w:rsidRDefault="004537A5">
      <w:pPr>
        <w:pStyle w:val="NoSpacing"/>
        <w:jc w:val="both"/>
        <w:rPr>
          <w:del w:id="252" w:author="Kishahnica Rajendran" w:date="2019-12-16T12:36:00Z"/>
          <w:rFonts w:ascii="Times New Roman" w:hAnsi="Times New Roman" w:cs="Times New Roman"/>
          <w:b/>
          <w:sz w:val="24"/>
          <w:szCs w:val="24"/>
        </w:rPr>
        <w:pPrChange w:id="253" w:author="Kishahnica Rajendran" w:date="2019-12-16T12:36:00Z">
          <w:pPr>
            <w:pStyle w:val="NoSpacing"/>
            <w:ind w:left="720"/>
            <w:jc w:val="both"/>
          </w:pPr>
        </w:pPrChange>
      </w:pPr>
    </w:p>
    <w:p w14:paraId="5959CB82" w14:textId="7EFD5334" w:rsidR="002463CC" w:rsidDel="00F26CCA" w:rsidRDefault="00C027E3">
      <w:pPr>
        <w:pStyle w:val="NoSpacing"/>
        <w:numPr>
          <w:ilvl w:val="0"/>
          <w:numId w:val="21"/>
        </w:numPr>
        <w:ind w:left="0" w:firstLine="0"/>
        <w:jc w:val="both"/>
        <w:rPr>
          <w:del w:id="254" w:author="Kishahnica Rajendran" w:date="2019-12-16T12:36:00Z"/>
          <w:rFonts w:ascii="Times New Roman" w:hAnsi="Times New Roman" w:cs="Times New Roman"/>
          <w:b/>
          <w:sz w:val="24"/>
          <w:szCs w:val="24"/>
        </w:rPr>
        <w:pPrChange w:id="255" w:author="Kishahnica Rajendran" w:date="2019-12-16T12:36:00Z">
          <w:pPr>
            <w:pStyle w:val="NoSpacing"/>
            <w:numPr>
              <w:numId w:val="21"/>
            </w:numPr>
            <w:ind w:left="1080" w:hanging="360"/>
            <w:jc w:val="both"/>
          </w:pPr>
        </w:pPrChange>
      </w:pPr>
      <w:del w:id="256" w:author="Kishahnica Rajendran" w:date="2019-12-16T12:36:00Z">
        <w:r w:rsidRPr="00DC28E0" w:rsidDel="00F26CCA">
          <w:rPr>
            <w:rFonts w:ascii="Times New Roman" w:hAnsi="Times New Roman" w:cs="Times New Roman"/>
            <w:b/>
            <w:sz w:val="24"/>
            <w:szCs w:val="24"/>
          </w:rPr>
          <w:delText xml:space="preserve">Elizeu suffered </w:delText>
        </w:r>
        <w:r w:rsidR="00DC28E0" w:rsidDel="00F26CCA">
          <w:rPr>
            <w:rFonts w:ascii="Times New Roman" w:hAnsi="Times New Roman" w:cs="Times New Roman"/>
            <w:b/>
            <w:sz w:val="24"/>
            <w:szCs w:val="24"/>
          </w:rPr>
          <w:delText xml:space="preserve">severe </w:delText>
        </w:r>
        <w:r w:rsidRPr="00DC28E0" w:rsidDel="00F26CCA">
          <w:rPr>
            <w:rFonts w:ascii="Times New Roman" w:hAnsi="Times New Roman" w:cs="Times New Roman"/>
            <w:b/>
            <w:sz w:val="24"/>
            <w:szCs w:val="24"/>
          </w:rPr>
          <w:delText xml:space="preserve">past persecution at the hands of his father </w:delText>
        </w:r>
        <w:r w:rsidR="00DC28E0" w:rsidRPr="00DC28E0" w:rsidDel="00F26CCA">
          <w:rPr>
            <w:rFonts w:ascii="Times New Roman" w:hAnsi="Times New Roman" w:cs="Times New Roman"/>
            <w:b/>
            <w:sz w:val="24"/>
            <w:szCs w:val="24"/>
          </w:rPr>
          <w:delText xml:space="preserve">due to his differing religious beliefs </w:delText>
        </w:r>
      </w:del>
    </w:p>
    <w:p w14:paraId="64E11B2F" w14:textId="576DF2C4" w:rsidR="00BC25CB" w:rsidRPr="00BC25CB" w:rsidDel="00F26CCA" w:rsidRDefault="00BC25CB">
      <w:pPr>
        <w:pStyle w:val="NoSpacing"/>
        <w:jc w:val="both"/>
        <w:rPr>
          <w:del w:id="257" w:author="Kishahnica Rajendran" w:date="2019-12-16T12:36:00Z"/>
          <w:rFonts w:ascii="Times New Roman" w:hAnsi="Times New Roman" w:cs="Times New Roman"/>
          <w:b/>
          <w:sz w:val="24"/>
          <w:szCs w:val="24"/>
        </w:rPr>
        <w:pPrChange w:id="258" w:author="Kishahnica Rajendran" w:date="2019-12-16T12:36:00Z">
          <w:pPr>
            <w:pStyle w:val="NoSpacing"/>
            <w:ind w:left="1080"/>
            <w:jc w:val="both"/>
          </w:pPr>
        </w:pPrChange>
      </w:pPr>
    </w:p>
    <w:p w14:paraId="2ADCB590" w14:textId="37EC87E5" w:rsidR="008F1CFC" w:rsidDel="00F26CCA" w:rsidRDefault="002463CC">
      <w:pPr>
        <w:pStyle w:val="NoSpacing"/>
        <w:spacing w:line="480" w:lineRule="auto"/>
        <w:jc w:val="both"/>
        <w:rPr>
          <w:del w:id="259" w:author="Kishahnica Rajendran" w:date="2019-12-16T12:36:00Z"/>
          <w:rFonts w:ascii="Times New Roman" w:hAnsi="Times New Roman" w:cs="Times New Roman"/>
          <w:sz w:val="24"/>
          <w:szCs w:val="24"/>
        </w:rPr>
        <w:pPrChange w:id="260" w:author="Kishahnica Rajendran" w:date="2019-12-16T12:36:00Z">
          <w:pPr>
            <w:pStyle w:val="NoSpacing"/>
            <w:spacing w:line="480" w:lineRule="auto"/>
            <w:ind w:left="720"/>
            <w:jc w:val="both"/>
          </w:pPr>
        </w:pPrChange>
      </w:pPr>
      <w:del w:id="261" w:author="Kishahnica Rajendran" w:date="2019-12-16T12:36:00Z">
        <w:r w:rsidDel="00F26CCA">
          <w:rPr>
            <w:rFonts w:ascii="Times New Roman" w:hAnsi="Times New Roman" w:cs="Times New Roman"/>
            <w:sz w:val="24"/>
            <w:szCs w:val="24"/>
          </w:rPr>
          <w:delText>Elizeu</w:delText>
        </w:r>
        <w:r w:rsidR="008F1CFC" w:rsidDel="00F26CCA">
          <w:rPr>
            <w:rFonts w:ascii="Times New Roman" w:hAnsi="Times New Roman" w:cs="Times New Roman"/>
            <w:sz w:val="24"/>
            <w:szCs w:val="24"/>
          </w:rPr>
          <w:delText xml:space="preserve"> suffered severe harm rising to the level of past persecution because his religious</w:delText>
        </w:r>
      </w:del>
    </w:p>
    <w:p w14:paraId="702E26D5" w14:textId="20270114" w:rsidR="002463CC" w:rsidRPr="002463CC" w:rsidDel="00F26CCA" w:rsidRDefault="002463CC" w:rsidP="00B858A2">
      <w:pPr>
        <w:pStyle w:val="NoSpacing"/>
        <w:tabs>
          <w:tab w:val="left" w:pos="0"/>
          <w:tab w:val="left" w:pos="90"/>
        </w:tabs>
        <w:spacing w:line="480" w:lineRule="auto"/>
        <w:jc w:val="both"/>
        <w:rPr>
          <w:del w:id="262" w:author="Kishahnica Rajendran" w:date="2019-12-16T12:36:00Z"/>
          <w:rFonts w:ascii="Times New Roman" w:hAnsi="Times New Roman" w:cs="Times New Roman"/>
          <w:sz w:val="24"/>
          <w:szCs w:val="24"/>
        </w:rPr>
      </w:pPr>
      <w:del w:id="263" w:author="Kishahnica Rajendran" w:date="2019-12-16T12:36:00Z">
        <w:r w:rsidDel="00F26CCA">
          <w:rPr>
            <w:rFonts w:ascii="Times New Roman" w:hAnsi="Times New Roman" w:cs="Times New Roman"/>
            <w:sz w:val="24"/>
            <w:szCs w:val="24"/>
          </w:rPr>
          <w:delText>beliefs differed from his father’</w:delText>
        </w:r>
        <w:r w:rsidR="008F1CFC" w:rsidDel="00F26CCA">
          <w:rPr>
            <w:rFonts w:ascii="Times New Roman" w:hAnsi="Times New Roman" w:cs="Times New Roman"/>
            <w:sz w:val="24"/>
            <w:szCs w:val="24"/>
          </w:rPr>
          <w:delText xml:space="preserve">s. The First Circuit has established that the harm has to surpass “harassment, unpleasantness, and basic suffering” and “occur with some regularity and frequency” to be considered past persecution that creates a presumption of a well-founded of fear of future persecution. </w:delText>
        </w:r>
        <w:r w:rsidR="00605E0F" w:rsidRPr="0053527A" w:rsidDel="00F26CCA">
          <w:rPr>
            <w:rFonts w:ascii="Times New Roman" w:hAnsi="Times New Roman" w:cs="Times New Roman"/>
            <w:sz w:val="24"/>
            <w:szCs w:val="24"/>
            <w:u w:val="single"/>
          </w:rPr>
          <w:delText>Ivanov v. Holder</w:delText>
        </w:r>
        <w:r w:rsidR="00605E0F" w:rsidDel="00F26CCA">
          <w:rPr>
            <w:rFonts w:ascii="Times New Roman" w:hAnsi="Times New Roman" w:cs="Times New Roman"/>
            <w:sz w:val="24"/>
            <w:szCs w:val="24"/>
          </w:rPr>
          <w:delText>, 736 F.3d 5, 11 (1</w:delText>
        </w:r>
        <w:r w:rsidR="00605E0F" w:rsidRPr="0053527A" w:rsidDel="00F26CCA">
          <w:rPr>
            <w:rFonts w:ascii="Times New Roman" w:hAnsi="Times New Roman" w:cs="Times New Roman"/>
            <w:sz w:val="24"/>
            <w:szCs w:val="24"/>
          </w:rPr>
          <w:delText xml:space="preserve">st </w:delText>
        </w:r>
        <w:r w:rsidR="00605E0F" w:rsidDel="00F26CCA">
          <w:rPr>
            <w:rFonts w:ascii="Times New Roman" w:hAnsi="Times New Roman" w:cs="Times New Roman"/>
            <w:sz w:val="24"/>
            <w:szCs w:val="24"/>
          </w:rPr>
          <w:delText xml:space="preserve">Circ. 2013) (citing </w:delText>
        </w:r>
        <w:r w:rsidR="00605E0F" w:rsidRPr="001D29E3" w:rsidDel="00F26CCA">
          <w:rPr>
            <w:rFonts w:ascii="Times New Roman" w:hAnsi="Times New Roman" w:cs="Times New Roman"/>
            <w:sz w:val="24"/>
            <w:szCs w:val="24"/>
            <w:u w:val="single"/>
          </w:rPr>
          <w:delText>Lopez de Hincapie</w:delText>
        </w:r>
        <w:r w:rsidR="00605E0F" w:rsidDel="00F26CCA">
          <w:rPr>
            <w:rFonts w:ascii="Times New Roman" w:hAnsi="Times New Roman" w:cs="Times New Roman"/>
            <w:sz w:val="24"/>
            <w:szCs w:val="24"/>
          </w:rPr>
          <w:delText>, 494 F.3d 213, 217 (1</w:delText>
        </w:r>
        <w:r w:rsidR="00605E0F" w:rsidRPr="001D29E3" w:rsidDel="00F26CCA">
          <w:rPr>
            <w:rFonts w:ascii="Times New Roman" w:hAnsi="Times New Roman" w:cs="Times New Roman"/>
            <w:sz w:val="24"/>
            <w:szCs w:val="24"/>
          </w:rPr>
          <w:delText>st</w:delText>
        </w:r>
        <w:r w:rsidR="00605E0F" w:rsidDel="00F26CCA">
          <w:rPr>
            <w:rFonts w:ascii="Times New Roman" w:hAnsi="Times New Roman" w:cs="Times New Roman"/>
            <w:sz w:val="24"/>
            <w:szCs w:val="24"/>
          </w:rPr>
          <w:delText xml:space="preserve"> Circ. 2007)).</w:delText>
        </w:r>
        <w:r w:rsidR="00605E0F" w:rsidDel="00F26CCA">
          <w:rPr>
            <w:rStyle w:val="FootnoteReference"/>
            <w:rFonts w:ascii="Times New Roman" w:hAnsi="Times New Roman" w:cs="Times New Roman"/>
            <w:sz w:val="24"/>
            <w:szCs w:val="24"/>
          </w:rPr>
          <w:footnoteReference w:id="2"/>
        </w:r>
        <w:r w:rsidR="00605E0F" w:rsidDel="00F26CCA">
          <w:rPr>
            <w:rFonts w:ascii="Times New Roman" w:hAnsi="Times New Roman" w:cs="Times New Roman"/>
            <w:sz w:val="24"/>
            <w:szCs w:val="24"/>
          </w:rPr>
          <w:delText xml:space="preserve"> </w:delText>
        </w:r>
        <w:r w:rsidR="008F1CFC" w:rsidDel="00F26CCA">
          <w:rPr>
            <w:rFonts w:ascii="Times New Roman" w:hAnsi="Times New Roman" w:cs="Times New Roman"/>
            <w:sz w:val="24"/>
            <w:szCs w:val="24"/>
          </w:rPr>
          <w:delText>The Board of Immigration Appeals (BIA) has held that a father beating his daughter once a week due to his orthodox Muslim beliefs differing from his daughter’s liberal beliefs amounted to past persecution</w:delText>
        </w:r>
        <w:r w:rsidR="00605E0F" w:rsidDel="00F26CCA">
          <w:rPr>
            <w:rFonts w:ascii="Times New Roman" w:hAnsi="Times New Roman" w:cs="Times New Roman"/>
            <w:sz w:val="24"/>
            <w:szCs w:val="24"/>
          </w:rPr>
          <w:delText xml:space="preserve"> resulting in a </w:delText>
        </w:r>
      </w:del>
      <w:ins w:id="269" w:author="Ragini N. Shah" w:date="2019-11-18T14:32:00Z">
        <w:del w:id="270" w:author="Kishahnica Rajendran" w:date="2019-12-16T12:36:00Z">
          <w:r w:rsidR="001B3975" w:rsidDel="00F26CCA">
            <w:rPr>
              <w:rFonts w:ascii="Times New Roman" w:hAnsi="Times New Roman" w:cs="Times New Roman"/>
              <w:sz w:val="24"/>
              <w:szCs w:val="24"/>
            </w:rPr>
            <w:delText xml:space="preserve">presumption of a </w:delText>
          </w:r>
        </w:del>
      </w:ins>
      <w:del w:id="271" w:author="Kishahnica Rajendran" w:date="2019-12-16T12:36:00Z">
        <w:r w:rsidR="00605E0F" w:rsidDel="00F26CCA">
          <w:rPr>
            <w:rFonts w:ascii="Times New Roman" w:hAnsi="Times New Roman" w:cs="Times New Roman"/>
            <w:sz w:val="24"/>
            <w:szCs w:val="24"/>
          </w:rPr>
          <w:delText>well-founded fear of future persecution</w:delText>
        </w:r>
        <w:r w:rsidR="008F1CFC" w:rsidDel="00F26CCA">
          <w:rPr>
            <w:rFonts w:ascii="Times New Roman" w:hAnsi="Times New Roman" w:cs="Times New Roman"/>
            <w:sz w:val="24"/>
            <w:szCs w:val="24"/>
          </w:rPr>
          <w:delText xml:space="preserve">. </w:delText>
        </w:r>
        <w:r w:rsidR="00BC25CB" w:rsidDel="00F26CCA">
          <w:rPr>
            <w:rFonts w:ascii="Times New Roman" w:hAnsi="Times New Roman" w:cs="Times New Roman"/>
            <w:sz w:val="24"/>
            <w:szCs w:val="24"/>
            <w:u w:val="single"/>
          </w:rPr>
          <w:delText>Matter of</w:delText>
        </w:r>
        <w:r w:rsidR="008F1CFC" w:rsidRPr="00414322" w:rsidDel="00F26CCA">
          <w:rPr>
            <w:rFonts w:ascii="Times New Roman" w:hAnsi="Times New Roman" w:cs="Times New Roman"/>
            <w:sz w:val="24"/>
            <w:szCs w:val="24"/>
            <w:u w:val="single"/>
          </w:rPr>
          <w:delText xml:space="preserve"> S-A-</w:delText>
        </w:r>
        <w:r w:rsidR="008F1CFC" w:rsidDel="00F26CCA">
          <w:rPr>
            <w:rFonts w:ascii="Times New Roman" w:hAnsi="Times New Roman" w:cs="Times New Roman"/>
            <w:sz w:val="24"/>
            <w:szCs w:val="24"/>
          </w:rPr>
          <w:delText>, 22 I&amp;N Dec. 1328 (BIA 2000).</w:delText>
        </w:r>
        <w:r w:rsidR="00605E0F" w:rsidDel="00F26CCA">
          <w:rPr>
            <w:rFonts w:ascii="Times New Roman" w:hAnsi="Times New Roman" w:cs="Times New Roman"/>
            <w:sz w:val="24"/>
            <w:szCs w:val="24"/>
          </w:rPr>
          <w:delText xml:space="preserve"> </w:delText>
        </w:r>
      </w:del>
    </w:p>
    <w:p w14:paraId="3594AB32" w14:textId="22EFAF5B" w:rsidR="001B3975" w:rsidDel="00F26CCA" w:rsidRDefault="00414322">
      <w:pPr>
        <w:pStyle w:val="NoSpacing"/>
        <w:spacing w:line="480" w:lineRule="auto"/>
        <w:jc w:val="both"/>
        <w:rPr>
          <w:ins w:id="272" w:author="Ragini N. Shah" w:date="2019-11-18T14:41:00Z"/>
          <w:del w:id="273" w:author="Kishahnica Rajendran" w:date="2019-12-16T12:36:00Z"/>
          <w:rFonts w:ascii="Times New Roman" w:hAnsi="Times New Roman" w:cs="Times New Roman"/>
          <w:sz w:val="24"/>
          <w:szCs w:val="24"/>
        </w:rPr>
        <w:pPrChange w:id="274" w:author="Kishahnica Rajendran" w:date="2019-12-16T12:36:00Z">
          <w:pPr>
            <w:pStyle w:val="NoSpacing"/>
            <w:spacing w:line="480" w:lineRule="auto"/>
            <w:ind w:firstLine="720"/>
            <w:jc w:val="both"/>
          </w:pPr>
        </w:pPrChange>
      </w:pPr>
      <w:del w:id="275" w:author="Kishahnica Rajendran" w:date="2019-12-16T12:36:00Z">
        <w:r w:rsidDel="00F26CCA">
          <w:rPr>
            <w:rFonts w:ascii="Times New Roman" w:hAnsi="Times New Roman" w:cs="Times New Roman"/>
            <w:sz w:val="24"/>
            <w:szCs w:val="24"/>
          </w:rPr>
          <w:delText xml:space="preserve">The harm Elizeu </w:delText>
        </w:r>
        <w:r w:rsidR="007E54D4" w:rsidDel="00F26CCA">
          <w:rPr>
            <w:rFonts w:ascii="Times New Roman" w:hAnsi="Times New Roman" w:cs="Times New Roman"/>
            <w:sz w:val="24"/>
            <w:szCs w:val="24"/>
          </w:rPr>
          <w:delText>endured</w:delText>
        </w:r>
        <w:r w:rsidDel="00F26CCA">
          <w:rPr>
            <w:rFonts w:ascii="Times New Roman" w:hAnsi="Times New Roman" w:cs="Times New Roman"/>
            <w:sz w:val="24"/>
            <w:szCs w:val="24"/>
          </w:rPr>
          <w:delText xml:space="preserve"> </w:delText>
        </w:r>
        <w:r w:rsidR="00605E0F" w:rsidDel="00F26CCA">
          <w:rPr>
            <w:rFonts w:ascii="Times New Roman" w:hAnsi="Times New Roman" w:cs="Times New Roman"/>
            <w:sz w:val="24"/>
            <w:szCs w:val="24"/>
          </w:rPr>
          <w:delText>is similar</w:delText>
        </w:r>
        <w:r w:rsidR="007E54D4" w:rsidDel="00F26CCA">
          <w:rPr>
            <w:rFonts w:ascii="Times New Roman" w:hAnsi="Times New Roman" w:cs="Times New Roman"/>
            <w:sz w:val="24"/>
            <w:szCs w:val="24"/>
          </w:rPr>
          <w:delText xml:space="preserve"> and at times more severe than the harm</w:delText>
        </w:r>
        <w:r w:rsidR="00605E0F" w:rsidDel="00F26CCA">
          <w:rPr>
            <w:rFonts w:ascii="Times New Roman" w:hAnsi="Times New Roman" w:cs="Times New Roman"/>
            <w:sz w:val="24"/>
            <w:szCs w:val="24"/>
          </w:rPr>
          <w:delText xml:space="preserve"> the </w:delText>
        </w:r>
        <w:r w:rsidR="009D4AA0" w:rsidDel="00F26CCA">
          <w:rPr>
            <w:rFonts w:ascii="Times New Roman" w:hAnsi="Times New Roman" w:cs="Times New Roman"/>
            <w:sz w:val="24"/>
            <w:szCs w:val="24"/>
          </w:rPr>
          <w:delText xml:space="preserve">respondent </w:delText>
        </w:r>
        <w:r w:rsidR="00605E0F" w:rsidDel="00F26CCA">
          <w:rPr>
            <w:rFonts w:ascii="Times New Roman" w:hAnsi="Times New Roman" w:cs="Times New Roman"/>
            <w:sz w:val="24"/>
            <w:szCs w:val="24"/>
          </w:rPr>
          <w:delText xml:space="preserve">suffered in </w:delText>
        </w:r>
        <w:r w:rsidR="00BC25CB" w:rsidDel="00F26CCA">
          <w:rPr>
            <w:rFonts w:ascii="Times New Roman" w:hAnsi="Times New Roman" w:cs="Times New Roman"/>
            <w:sz w:val="24"/>
            <w:szCs w:val="24"/>
            <w:u w:val="single"/>
          </w:rPr>
          <w:delText>Matter of</w:delText>
        </w:r>
        <w:r w:rsidR="00605E0F" w:rsidRPr="00605E0F" w:rsidDel="00F26CCA">
          <w:rPr>
            <w:rFonts w:ascii="Times New Roman" w:hAnsi="Times New Roman" w:cs="Times New Roman"/>
            <w:sz w:val="24"/>
            <w:szCs w:val="24"/>
            <w:u w:val="single"/>
          </w:rPr>
          <w:delText xml:space="preserve"> S-A-</w:delText>
        </w:r>
        <w:r w:rsidDel="00F26CCA">
          <w:rPr>
            <w:rFonts w:ascii="Times New Roman" w:hAnsi="Times New Roman" w:cs="Times New Roman"/>
            <w:sz w:val="24"/>
            <w:szCs w:val="24"/>
          </w:rPr>
          <w:delText xml:space="preserve">. </w:delText>
        </w:r>
        <w:r w:rsidR="009D4AA0" w:rsidDel="00F26CCA">
          <w:rPr>
            <w:rFonts w:ascii="Times New Roman" w:hAnsi="Times New Roman" w:cs="Times New Roman"/>
            <w:sz w:val="24"/>
            <w:szCs w:val="24"/>
            <w:u w:val="single"/>
          </w:rPr>
          <w:delText>Matter of</w:delText>
        </w:r>
        <w:r w:rsidR="009D4AA0" w:rsidRPr="00414322" w:rsidDel="00F26CCA">
          <w:rPr>
            <w:rFonts w:ascii="Times New Roman" w:hAnsi="Times New Roman" w:cs="Times New Roman"/>
            <w:sz w:val="24"/>
            <w:szCs w:val="24"/>
            <w:u w:val="single"/>
          </w:rPr>
          <w:delText xml:space="preserve"> S-A-</w:delText>
        </w:r>
        <w:r w:rsidR="009D4AA0" w:rsidDel="00F26CCA">
          <w:rPr>
            <w:rFonts w:ascii="Times New Roman" w:hAnsi="Times New Roman" w:cs="Times New Roman"/>
            <w:sz w:val="24"/>
            <w:szCs w:val="24"/>
          </w:rPr>
          <w:delText xml:space="preserve">, 22 I&amp;N Dec. 1328 (BIA 2000).  </w:delText>
        </w:r>
        <w:r w:rsidDel="00F26CCA">
          <w:rPr>
            <w:rFonts w:ascii="Times New Roman" w:hAnsi="Times New Roman" w:cs="Times New Roman"/>
            <w:sz w:val="24"/>
            <w:szCs w:val="24"/>
          </w:rPr>
          <w:delText>Three to four times a month between the ages of seven and fifteen Elizeu survived lashings</w:delText>
        </w:r>
        <w:r w:rsidR="009D4AA0" w:rsidDel="00F26CCA">
          <w:rPr>
            <w:rFonts w:ascii="Times New Roman" w:hAnsi="Times New Roman" w:cs="Times New Roman"/>
            <w:sz w:val="24"/>
            <w:szCs w:val="24"/>
          </w:rPr>
          <w:delText xml:space="preserve"> and beatings by his father’s belt or a paddle</w:delText>
        </w:r>
        <w:r w:rsidDel="00F26CCA">
          <w:rPr>
            <w:rFonts w:ascii="Times New Roman" w:hAnsi="Times New Roman" w:cs="Times New Roman"/>
            <w:sz w:val="24"/>
            <w:szCs w:val="24"/>
          </w:rPr>
          <w:delText xml:space="preserve"> because he refused to </w:delText>
        </w:r>
        <w:r w:rsidR="009D4AA0" w:rsidDel="00F26CCA">
          <w:rPr>
            <w:rFonts w:ascii="Times New Roman" w:hAnsi="Times New Roman" w:cs="Times New Roman"/>
            <w:sz w:val="24"/>
            <w:szCs w:val="24"/>
          </w:rPr>
          <w:delText xml:space="preserve">go to </w:delText>
        </w:r>
        <w:r w:rsidDel="00F26CCA">
          <w:rPr>
            <w:rFonts w:ascii="Times New Roman" w:hAnsi="Times New Roman" w:cs="Times New Roman"/>
            <w:sz w:val="24"/>
            <w:szCs w:val="24"/>
          </w:rPr>
          <w:delText xml:space="preserve">church. </w:delText>
        </w:r>
      </w:del>
      <w:moveToRangeStart w:id="276" w:author="Ragini N. Shah" w:date="2019-11-18T14:33:00Z" w:name="move24980019"/>
      <w:moveTo w:id="277" w:author="Ragini N. Shah" w:date="2019-11-18T14:33:00Z">
        <w:del w:id="278" w:author="Kishahnica Rajendran" w:date="2019-12-16T12:36:00Z">
          <w:r w:rsidR="001B3975" w:rsidDel="00F26CCA">
            <w:rPr>
              <w:rFonts w:ascii="Times New Roman" w:hAnsi="Times New Roman" w:cs="Times New Roman"/>
              <w:sz w:val="24"/>
              <w:szCs w:val="24"/>
            </w:rPr>
            <w:delText>The abuse lead to Elizeu bleeding, scarring, and treating his own wounds.</w:delText>
          </w:r>
        </w:del>
      </w:moveTo>
      <w:moveToRangeEnd w:id="276"/>
      <w:ins w:id="279" w:author="Ragini N. Shah" w:date="2019-11-18T14:33:00Z">
        <w:del w:id="280" w:author="Kishahnica Rajendran" w:date="2019-12-16T12:36:00Z">
          <w:r w:rsidR="001B3975" w:rsidDel="00F26CCA">
            <w:rPr>
              <w:rFonts w:ascii="Times New Roman" w:hAnsi="Times New Roman" w:cs="Times New Roman"/>
              <w:sz w:val="24"/>
              <w:szCs w:val="24"/>
            </w:rPr>
            <w:delText xml:space="preserve"> This is </w:delText>
          </w:r>
        </w:del>
      </w:ins>
      <w:ins w:id="281" w:author="Ragini N. Shah" w:date="2019-11-18T14:34:00Z">
        <w:del w:id="282" w:author="Kishahnica Rajendran" w:date="2019-12-16T12:36:00Z">
          <w:r w:rsidR="001B3975" w:rsidDel="00F26CCA">
            <w:rPr>
              <w:rFonts w:ascii="Times New Roman" w:hAnsi="Times New Roman" w:cs="Times New Roman"/>
              <w:sz w:val="24"/>
              <w:szCs w:val="24"/>
            </w:rPr>
            <w:delText>similar to the pattern of abuse</w:delText>
          </w:r>
        </w:del>
      </w:ins>
      <w:ins w:id="283" w:author="Ragini N. Shah" w:date="2019-11-18T14:35:00Z">
        <w:del w:id="284" w:author="Kishahnica Rajendran" w:date="2019-12-16T12:36:00Z">
          <w:r w:rsidR="001B3975" w:rsidDel="00F26CCA">
            <w:rPr>
              <w:rFonts w:ascii="Times New Roman" w:hAnsi="Times New Roman" w:cs="Times New Roman"/>
              <w:sz w:val="24"/>
              <w:szCs w:val="24"/>
            </w:rPr>
            <w:sym w:font="Symbol" w:char="F02D"/>
          </w:r>
          <w:r w:rsidR="001B3975" w:rsidDel="00F26CCA">
            <w:rPr>
              <w:rFonts w:ascii="Times New Roman" w:hAnsi="Times New Roman" w:cs="Times New Roman"/>
              <w:sz w:val="24"/>
              <w:szCs w:val="24"/>
            </w:rPr>
            <w:delText>ie weekly beatings</w:delText>
          </w:r>
        </w:del>
      </w:ins>
      <w:ins w:id="285" w:author="Ragini N. Shah" w:date="2019-11-18T14:37:00Z">
        <w:del w:id="286" w:author="Kishahnica Rajendran" w:date="2019-12-16T12:36:00Z">
          <w:r w:rsidR="001B3975" w:rsidDel="00F26CCA">
            <w:rPr>
              <w:rFonts w:ascii="Times New Roman" w:hAnsi="Times New Roman" w:cs="Times New Roman"/>
              <w:sz w:val="24"/>
              <w:szCs w:val="24"/>
            </w:rPr>
            <w:delText xml:space="preserve"> by S-A’s father</w:delText>
          </w:r>
          <w:r w:rsidR="001B3975" w:rsidDel="00F26CCA">
            <w:rPr>
              <w:rFonts w:ascii="Times New Roman" w:hAnsi="Times New Roman" w:cs="Times New Roman"/>
              <w:sz w:val="24"/>
              <w:szCs w:val="24"/>
            </w:rPr>
            <w:sym w:font="Symbol" w:char="F02D"/>
          </w:r>
        </w:del>
      </w:ins>
      <w:ins w:id="287" w:author="Ragini N. Shah" w:date="2019-11-18T14:35:00Z">
        <w:del w:id="288" w:author="Kishahnica Rajendran" w:date="2019-12-16T12:36:00Z">
          <w:r w:rsidR="001B3975" w:rsidDel="00F26CCA">
            <w:rPr>
              <w:rFonts w:ascii="Times New Roman" w:hAnsi="Times New Roman" w:cs="Times New Roman"/>
              <w:sz w:val="24"/>
              <w:szCs w:val="24"/>
            </w:rPr>
            <w:delText xml:space="preserve"> that</w:delText>
          </w:r>
        </w:del>
      </w:ins>
      <w:ins w:id="289" w:author="Ragini N. Shah" w:date="2019-11-18T14:34:00Z">
        <w:del w:id="290" w:author="Kishahnica Rajendran" w:date="2019-12-16T12:36:00Z">
          <w:r w:rsidR="001B3975" w:rsidDel="00F26CCA">
            <w:rPr>
              <w:rFonts w:ascii="Times New Roman" w:hAnsi="Times New Roman" w:cs="Times New Roman"/>
              <w:sz w:val="24"/>
              <w:szCs w:val="24"/>
            </w:rPr>
            <w:delText xml:space="preserve"> the BIA found </w:delText>
          </w:r>
        </w:del>
      </w:ins>
      <w:ins w:id="291" w:author="Ragini N. Shah" w:date="2019-11-18T14:35:00Z">
        <w:del w:id="292" w:author="Kishahnica Rajendran" w:date="2019-12-16T12:36:00Z">
          <w:r w:rsidR="001B3975" w:rsidDel="00F26CCA">
            <w:rPr>
              <w:rFonts w:ascii="Times New Roman" w:hAnsi="Times New Roman" w:cs="Times New Roman"/>
              <w:sz w:val="24"/>
              <w:szCs w:val="24"/>
            </w:rPr>
            <w:delText xml:space="preserve">to constitute sufficiently severe past </w:delText>
          </w:r>
        </w:del>
      </w:ins>
      <w:ins w:id="293" w:author="Ragini N. Shah" w:date="2019-11-18T14:37:00Z">
        <w:del w:id="294" w:author="Kishahnica Rajendran" w:date="2019-12-16T12:36:00Z">
          <w:r w:rsidR="001B3975" w:rsidDel="00F26CCA">
            <w:rPr>
              <w:rFonts w:ascii="Times New Roman" w:hAnsi="Times New Roman" w:cs="Times New Roman"/>
              <w:sz w:val="24"/>
              <w:szCs w:val="24"/>
            </w:rPr>
            <w:delText>persecution.</w:delText>
          </w:r>
        </w:del>
      </w:ins>
      <w:ins w:id="295" w:author="Ragini N. Shah" w:date="2019-11-18T14:34:00Z">
        <w:del w:id="296" w:author="Kishahnica Rajendran" w:date="2019-12-16T12:36:00Z">
          <w:r w:rsidR="001B3975" w:rsidDel="00F26CCA">
            <w:rPr>
              <w:rFonts w:ascii="Times New Roman" w:hAnsi="Times New Roman" w:cs="Times New Roman"/>
              <w:sz w:val="24"/>
              <w:szCs w:val="24"/>
            </w:rPr>
            <w:delText xml:space="preserve"> </w:delText>
          </w:r>
        </w:del>
      </w:ins>
      <w:del w:id="297" w:author="Kishahnica Rajendran" w:date="2019-12-16T12:36:00Z">
        <w:r w:rsidR="009D4AA0" w:rsidRPr="009D4AA0" w:rsidDel="00F26CCA">
          <w:rPr>
            <w:rFonts w:ascii="Times New Roman" w:hAnsi="Times New Roman" w:cs="Times New Roman"/>
            <w:sz w:val="24"/>
            <w:szCs w:val="24"/>
            <w:u w:val="single"/>
          </w:rPr>
          <w:delText>Id</w:delText>
        </w:r>
      </w:del>
      <w:ins w:id="298" w:author="Ragini N. Shah" w:date="2019-11-18T14:35:00Z">
        <w:del w:id="299" w:author="Kishahnica Rajendran" w:date="2019-12-16T12:36:00Z">
          <w:r w:rsidR="001B3975" w:rsidDel="00F26CCA">
            <w:rPr>
              <w:rFonts w:ascii="Times New Roman" w:hAnsi="Times New Roman" w:cs="Times New Roman"/>
              <w:sz w:val="24"/>
              <w:szCs w:val="24"/>
              <w:u w:val="single"/>
            </w:rPr>
            <w:delText xml:space="preserve">Matter of S-A, </w:delText>
          </w:r>
          <w:r w:rsidR="001B3975" w:rsidDel="00F26CCA">
            <w:rPr>
              <w:rFonts w:ascii="Times New Roman" w:hAnsi="Times New Roman" w:cs="Times New Roman"/>
              <w:sz w:val="24"/>
              <w:szCs w:val="24"/>
            </w:rPr>
            <w:delText>22 I&amp;N Dec.</w:delText>
          </w:r>
        </w:del>
      </w:ins>
      <w:del w:id="300" w:author="Kishahnica Rajendran" w:date="2019-12-16T12:36:00Z">
        <w:r w:rsidR="009D4AA0" w:rsidRPr="009D4AA0" w:rsidDel="00F26CCA">
          <w:rPr>
            <w:rFonts w:ascii="Times New Roman" w:hAnsi="Times New Roman" w:cs="Times New Roman"/>
            <w:sz w:val="24"/>
            <w:szCs w:val="24"/>
            <w:u w:val="single"/>
          </w:rPr>
          <w:delText>.</w:delText>
        </w:r>
        <w:r w:rsidR="009D4AA0" w:rsidDel="00F26CCA">
          <w:rPr>
            <w:rFonts w:ascii="Times New Roman" w:hAnsi="Times New Roman" w:cs="Times New Roman"/>
            <w:sz w:val="24"/>
            <w:szCs w:val="24"/>
          </w:rPr>
          <w:delText xml:space="preserve"> at 1329</w:delText>
        </w:r>
      </w:del>
      <w:ins w:id="301" w:author="Ragini N. Shah" w:date="2019-11-18T14:35:00Z">
        <w:del w:id="302" w:author="Kishahnica Rajendran" w:date="2019-12-16T12:36:00Z">
          <w:r w:rsidR="001B3975" w:rsidDel="00F26CCA">
            <w:rPr>
              <w:rFonts w:ascii="Times New Roman" w:hAnsi="Times New Roman" w:cs="Times New Roman"/>
              <w:sz w:val="24"/>
              <w:szCs w:val="24"/>
            </w:rPr>
            <w:delText xml:space="preserve">. </w:delText>
          </w:r>
        </w:del>
      </w:ins>
      <w:del w:id="303" w:author="Kishahnica Rajendran" w:date="2019-12-16T12:36:00Z">
        <w:r w:rsidR="009D4AA0" w:rsidDel="00F26CCA">
          <w:rPr>
            <w:rFonts w:ascii="Times New Roman" w:hAnsi="Times New Roman" w:cs="Times New Roman"/>
            <w:sz w:val="24"/>
            <w:szCs w:val="24"/>
          </w:rPr>
          <w:delText xml:space="preserve"> (respondent’s father beating her once a week using his hands, his feet, or a belt did rise to the level of past persecution). </w:delText>
        </w:r>
      </w:del>
      <w:moveFromRangeStart w:id="304" w:author="Ragini N. Shah" w:date="2019-11-18T14:33:00Z" w:name="move24980019"/>
      <w:moveFrom w:id="305" w:author="Ragini N. Shah" w:date="2019-11-18T14:33:00Z">
        <w:del w:id="306" w:author="Kishahnica Rajendran" w:date="2019-12-16T12:36:00Z">
          <w:r w:rsidR="002842DB" w:rsidDel="00F26CCA">
            <w:rPr>
              <w:rFonts w:ascii="Times New Roman" w:hAnsi="Times New Roman" w:cs="Times New Roman"/>
              <w:sz w:val="24"/>
              <w:szCs w:val="24"/>
            </w:rPr>
            <w:delText>The a</w:delText>
          </w:r>
          <w:r w:rsidR="007E54D4" w:rsidDel="00F26CCA">
            <w:rPr>
              <w:rFonts w:ascii="Times New Roman" w:hAnsi="Times New Roman" w:cs="Times New Roman"/>
              <w:sz w:val="24"/>
              <w:szCs w:val="24"/>
            </w:rPr>
            <w:delText xml:space="preserve">buse lead to Elizeu bleeding, scarring, and treating his own wounds. </w:delText>
          </w:r>
        </w:del>
      </w:moveFrom>
      <w:moveFromRangeEnd w:id="304"/>
      <w:del w:id="307" w:author="Kishahnica Rajendran" w:date="2019-11-25T15:09:00Z">
        <w:r w:rsidR="007E54D4" w:rsidDel="002C662D">
          <w:rPr>
            <w:rFonts w:ascii="Times New Roman" w:hAnsi="Times New Roman" w:cs="Times New Roman"/>
            <w:sz w:val="24"/>
            <w:szCs w:val="24"/>
          </w:rPr>
          <w:delText>Furthermore,</w:delText>
        </w:r>
        <w:r w:rsidR="002842DB" w:rsidDel="002C662D">
          <w:rPr>
            <w:rFonts w:ascii="Times New Roman" w:hAnsi="Times New Roman" w:cs="Times New Roman"/>
            <w:sz w:val="24"/>
            <w:szCs w:val="24"/>
          </w:rPr>
          <w:delText xml:space="preserve"> </w:delText>
        </w:r>
      </w:del>
      <w:del w:id="308" w:author="Kishahnica Rajendran" w:date="2019-12-16T12:36:00Z">
        <w:r w:rsidR="007E54D4" w:rsidDel="00F26CCA">
          <w:rPr>
            <w:rFonts w:ascii="Times New Roman" w:hAnsi="Times New Roman" w:cs="Times New Roman"/>
            <w:sz w:val="24"/>
            <w:szCs w:val="24"/>
          </w:rPr>
          <w:delText xml:space="preserve">Elizeu and his siblings were not allowed to engage with children from outside of church and </w:delText>
        </w:r>
        <w:r w:rsidR="00CA732F" w:rsidDel="00F26CCA">
          <w:rPr>
            <w:rFonts w:ascii="Times New Roman" w:hAnsi="Times New Roman" w:cs="Times New Roman"/>
            <w:sz w:val="24"/>
            <w:szCs w:val="24"/>
          </w:rPr>
          <w:delText xml:space="preserve">would have to sit in the front row of sermons for six hours without eating. </w:delText>
        </w:r>
      </w:del>
    </w:p>
    <w:p w14:paraId="237873B5" w14:textId="54E23CB9" w:rsidR="00414322" w:rsidDel="00F26CCA" w:rsidRDefault="007E54D4">
      <w:pPr>
        <w:pStyle w:val="NoSpacing"/>
        <w:spacing w:line="480" w:lineRule="auto"/>
        <w:jc w:val="both"/>
        <w:rPr>
          <w:del w:id="309" w:author="Kishahnica Rajendran" w:date="2019-12-16T12:36:00Z"/>
          <w:moveFrom w:id="310" w:author="Kishahnica Rajendran" w:date="2019-11-25T15:18:00Z"/>
          <w:rFonts w:ascii="Times New Roman" w:hAnsi="Times New Roman" w:cs="Times New Roman"/>
          <w:sz w:val="24"/>
          <w:szCs w:val="24"/>
        </w:rPr>
        <w:pPrChange w:id="311" w:author="Kishahnica Rajendran" w:date="2019-12-16T12:36:00Z">
          <w:pPr>
            <w:pStyle w:val="NoSpacing"/>
            <w:spacing w:line="480" w:lineRule="auto"/>
            <w:ind w:firstLine="720"/>
            <w:jc w:val="both"/>
          </w:pPr>
        </w:pPrChange>
      </w:pPr>
      <w:moveFromRangeStart w:id="312" w:author="Kishahnica Rajendran" w:date="2019-11-25T15:18:00Z" w:name="move25587544"/>
      <w:moveFrom w:id="313" w:author="Kishahnica Rajendran" w:date="2019-11-25T15:18:00Z">
        <w:del w:id="314" w:author="Kishahnica Rajendran" w:date="2019-12-16T12:36:00Z">
          <w:r w:rsidDel="00F26CCA">
            <w:rPr>
              <w:rFonts w:ascii="Times New Roman" w:hAnsi="Times New Roman" w:cs="Times New Roman"/>
              <w:sz w:val="24"/>
              <w:szCs w:val="24"/>
            </w:rPr>
            <w:delText xml:space="preserve">Elizeu </w:delText>
          </w:r>
          <w:r w:rsidR="002842DB" w:rsidDel="00F26CCA">
            <w:rPr>
              <w:rFonts w:ascii="Times New Roman" w:hAnsi="Times New Roman" w:cs="Times New Roman"/>
              <w:sz w:val="24"/>
              <w:szCs w:val="24"/>
            </w:rPr>
            <w:delText>did not have an authority figure to turn to and as a young child it was not plausible for him to seek protection from his own father.</w:delText>
          </w:r>
          <w:r w:rsidR="00605E0F" w:rsidDel="00F26CCA">
            <w:rPr>
              <w:rFonts w:ascii="Times New Roman" w:hAnsi="Times New Roman" w:cs="Times New Roman"/>
              <w:sz w:val="24"/>
              <w:szCs w:val="24"/>
            </w:rPr>
            <w:delText xml:space="preserve"> </w:delText>
          </w:r>
          <w:r w:rsidDel="00F26CCA">
            <w:rPr>
              <w:rFonts w:ascii="Times New Roman" w:hAnsi="Times New Roman" w:cs="Times New Roman"/>
              <w:sz w:val="24"/>
              <w:szCs w:val="24"/>
            </w:rPr>
            <w:delText xml:space="preserve">Id. at 1335 (Even though the respondent did not request protection by the government, the BIA held that the authorities in the respondent’s country would not be able to control her father’s conduct); </w:delText>
          </w:r>
          <w:r w:rsidRPr="007E54D4" w:rsidDel="00F26CCA">
            <w:rPr>
              <w:rFonts w:ascii="Times New Roman" w:hAnsi="Times New Roman" w:cs="Times New Roman"/>
              <w:sz w:val="24"/>
              <w:szCs w:val="24"/>
              <w:highlight w:val="yellow"/>
            </w:rPr>
            <w:delText>See also Country Condition Expert</w:delText>
          </w:r>
          <w:r w:rsidDel="00F26CCA">
            <w:rPr>
              <w:rFonts w:ascii="Times New Roman" w:hAnsi="Times New Roman" w:cs="Times New Roman"/>
              <w:sz w:val="24"/>
              <w:szCs w:val="24"/>
            </w:rPr>
            <w:delText xml:space="preserve">. </w:delText>
          </w:r>
          <w:r w:rsidR="00CA732F" w:rsidDel="00F26CCA">
            <w:rPr>
              <w:rFonts w:ascii="Times New Roman" w:hAnsi="Times New Roman" w:cs="Times New Roman"/>
              <w:sz w:val="24"/>
              <w:szCs w:val="24"/>
            </w:rPr>
            <w:delText xml:space="preserve">His </w:delText>
          </w:r>
          <w:r w:rsidR="00605E0F" w:rsidRPr="00605E0F" w:rsidDel="00F26CCA">
            <w:rPr>
              <w:rFonts w:ascii="Times New Roman" w:hAnsi="Times New Roman" w:cs="Times New Roman"/>
              <w:sz w:val="24"/>
              <w:szCs w:val="24"/>
              <w:highlight w:val="yellow"/>
            </w:rPr>
            <w:delText>See</w:delText>
          </w:r>
          <w:r w:rsidR="00605E0F" w:rsidDel="00F26CCA">
            <w:rPr>
              <w:rFonts w:ascii="Times New Roman" w:hAnsi="Times New Roman" w:cs="Times New Roman"/>
              <w:sz w:val="24"/>
              <w:szCs w:val="24"/>
            </w:rPr>
            <w:delText xml:space="preserve"> </w:delText>
          </w:r>
          <w:r w:rsidR="002842DB" w:rsidDel="00F26CCA">
            <w:rPr>
              <w:rFonts w:ascii="Times New Roman" w:hAnsi="Times New Roman" w:cs="Times New Roman"/>
              <w:sz w:val="24"/>
              <w:szCs w:val="24"/>
            </w:rPr>
            <w:delText xml:space="preserve">Therefore, Elizeu has suffered past persecution and is presumed to have a well - founded fear of future persecution. </w:delText>
          </w:r>
        </w:del>
      </w:moveFrom>
    </w:p>
    <w:moveFromRangeEnd w:id="312"/>
    <w:p w14:paraId="5EFBB8B9" w14:textId="33507876" w:rsidR="008E25D1" w:rsidRPr="008E25D1" w:rsidDel="00F26CCA" w:rsidRDefault="00D50806">
      <w:pPr>
        <w:pStyle w:val="NoSpacing"/>
        <w:numPr>
          <w:ilvl w:val="0"/>
          <w:numId w:val="20"/>
        </w:numPr>
        <w:ind w:left="0" w:firstLine="0"/>
        <w:jc w:val="both"/>
        <w:rPr>
          <w:del w:id="315" w:author="Kishahnica Rajendran" w:date="2019-12-16T12:36:00Z"/>
          <w:rFonts w:ascii="Times New Roman" w:hAnsi="Times New Roman" w:cs="Times New Roman"/>
          <w:sz w:val="24"/>
          <w:szCs w:val="24"/>
        </w:rPr>
        <w:pPrChange w:id="316" w:author="Kishahnica Rajendran" w:date="2019-12-16T12:36:00Z">
          <w:pPr>
            <w:pStyle w:val="NoSpacing"/>
            <w:numPr>
              <w:numId w:val="20"/>
            </w:numPr>
            <w:ind w:left="1800" w:hanging="360"/>
            <w:jc w:val="both"/>
          </w:pPr>
        </w:pPrChange>
      </w:pPr>
      <w:del w:id="317" w:author="Kishahnica Rajendran" w:date="2019-12-16T12:36:00Z">
        <w:r w:rsidRPr="008E25D1" w:rsidDel="00F26CCA">
          <w:rPr>
            <w:rFonts w:ascii="Times New Roman" w:hAnsi="Times New Roman" w:cs="Times New Roman"/>
            <w:b/>
            <w:sz w:val="24"/>
            <w:szCs w:val="24"/>
          </w:rPr>
          <w:delText>E</w:delText>
        </w:r>
        <w:r w:rsidR="008E25D1" w:rsidDel="00F26CCA">
          <w:rPr>
            <w:rFonts w:ascii="Times New Roman" w:hAnsi="Times New Roman" w:cs="Times New Roman"/>
            <w:b/>
            <w:sz w:val="24"/>
            <w:szCs w:val="24"/>
          </w:rPr>
          <w:delText xml:space="preserve">ven though circumstances have changed and internal relocation may now be possible, Elizeu would face other serious harm if he returned to brazil. </w:delText>
        </w:r>
      </w:del>
    </w:p>
    <w:p w14:paraId="79EA8677" w14:textId="312A0489" w:rsidR="008E25D1" w:rsidRPr="008E25D1" w:rsidDel="00F26CCA" w:rsidRDefault="008E25D1">
      <w:pPr>
        <w:pStyle w:val="NoSpacing"/>
        <w:jc w:val="both"/>
        <w:rPr>
          <w:del w:id="318" w:author="Kishahnica Rajendran" w:date="2019-12-16T12:36:00Z"/>
          <w:rFonts w:ascii="Times New Roman" w:hAnsi="Times New Roman" w:cs="Times New Roman"/>
          <w:sz w:val="24"/>
          <w:szCs w:val="24"/>
        </w:rPr>
        <w:pPrChange w:id="319" w:author="Kishahnica Rajendran" w:date="2019-12-16T12:36:00Z">
          <w:pPr>
            <w:pStyle w:val="NoSpacing"/>
            <w:ind w:left="1800"/>
            <w:jc w:val="both"/>
          </w:pPr>
        </w:pPrChange>
      </w:pPr>
    </w:p>
    <w:p w14:paraId="35358DB3" w14:textId="37B0B895" w:rsidR="007C67EF" w:rsidRPr="008E25D1" w:rsidDel="00F26CCA" w:rsidRDefault="008E25D1">
      <w:pPr>
        <w:pStyle w:val="NoSpacing"/>
        <w:spacing w:line="480" w:lineRule="auto"/>
        <w:jc w:val="both"/>
        <w:rPr>
          <w:del w:id="320" w:author="Kishahnica Rajendran" w:date="2019-12-16T12:36:00Z"/>
          <w:rFonts w:ascii="Times New Roman" w:hAnsi="Times New Roman" w:cs="Times New Roman"/>
          <w:sz w:val="24"/>
          <w:szCs w:val="24"/>
        </w:rPr>
        <w:pPrChange w:id="321" w:author="Kishahnica Rajendran" w:date="2019-12-16T12:36:00Z">
          <w:pPr>
            <w:pStyle w:val="NoSpacing"/>
            <w:spacing w:line="480" w:lineRule="auto"/>
            <w:ind w:firstLine="720"/>
            <w:jc w:val="both"/>
          </w:pPr>
        </w:pPrChange>
      </w:pPr>
      <w:del w:id="322" w:author="Kishahnica Rajendran" w:date="2019-12-16T12:36:00Z">
        <w:r w:rsidDel="00F26CCA">
          <w:rPr>
            <w:rFonts w:ascii="Times New Roman" w:hAnsi="Times New Roman" w:cs="Times New Roman"/>
            <w:b/>
            <w:sz w:val="24"/>
            <w:szCs w:val="24"/>
          </w:rPr>
          <w:delText xml:space="preserve"> </w:delText>
        </w:r>
        <w:r w:rsidR="0046544F" w:rsidRPr="008E25D1" w:rsidDel="00F26CCA">
          <w:rPr>
            <w:rFonts w:ascii="Times New Roman" w:hAnsi="Times New Roman" w:cs="Times New Roman"/>
            <w:sz w:val="24"/>
            <w:szCs w:val="24"/>
          </w:rPr>
          <w:delText xml:space="preserve">When an applicant demonstrates past persecution on account of a protected ground, a presumption arises that the applicant’s life or freedom would be threatened on </w:delText>
        </w:r>
        <w:r w:rsidR="00C027E3" w:rsidRPr="008E25D1" w:rsidDel="00F26CCA">
          <w:rPr>
            <w:rFonts w:ascii="Times New Roman" w:hAnsi="Times New Roman" w:cs="Times New Roman"/>
            <w:sz w:val="24"/>
            <w:szCs w:val="24"/>
          </w:rPr>
          <w:delText xml:space="preserve">the same basis in the future. </w:delText>
        </w:r>
        <w:r w:rsidR="0046544F" w:rsidRPr="008E25D1" w:rsidDel="00F26CCA">
          <w:rPr>
            <w:rFonts w:ascii="Times New Roman" w:hAnsi="Times New Roman" w:cs="Times New Roman"/>
            <w:sz w:val="24"/>
            <w:szCs w:val="24"/>
          </w:rPr>
          <w:delText xml:space="preserve">8 C.F.R. § 1208.13(b)(1). The burden of proof then shifts to the government to rebut the presumption by showing, by a preponderance of the evidence, that (1) there has been a fundamental change in circumstances in the applicant’s country of origin, or (2) that safe internal relocation in the country of origin is possible and reasonable. </w:delText>
        </w:r>
        <w:r w:rsidR="0046544F" w:rsidRPr="008E25D1" w:rsidDel="00F26CCA">
          <w:rPr>
            <w:rFonts w:ascii="Times New Roman" w:hAnsi="Times New Roman" w:cs="Times New Roman"/>
            <w:sz w:val="24"/>
            <w:szCs w:val="24"/>
            <w:u w:val="single"/>
          </w:rPr>
          <w:delText>Id</w:delText>
        </w:r>
        <w:r w:rsidR="0046544F" w:rsidRPr="008E25D1" w:rsidDel="00F26CCA">
          <w:rPr>
            <w:rFonts w:ascii="Times New Roman" w:hAnsi="Times New Roman" w:cs="Times New Roman"/>
            <w:sz w:val="24"/>
            <w:szCs w:val="24"/>
          </w:rPr>
          <w:delText>. at (b)(1)(i)(A)-(B).</w:delText>
        </w:r>
      </w:del>
    </w:p>
    <w:p w14:paraId="6289D947" w14:textId="7DE5BE7B" w:rsidR="00D50806" w:rsidDel="00F26CCA" w:rsidRDefault="00D50806">
      <w:pPr>
        <w:pStyle w:val="NoSpacing"/>
        <w:numPr>
          <w:ilvl w:val="0"/>
          <w:numId w:val="16"/>
        </w:numPr>
        <w:ind w:left="0" w:firstLine="0"/>
        <w:rPr>
          <w:del w:id="323" w:author="Kishahnica Rajendran" w:date="2019-12-16T12:36:00Z"/>
          <w:rFonts w:ascii="Times New Roman" w:hAnsi="Times New Roman" w:cs="Times New Roman"/>
          <w:b/>
          <w:sz w:val="24"/>
          <w:szCs w:val="24"/>
        </w:rPr>
        <w:pPrChange w:id="324" w:author="Kishahnica Rajendran" w:date="2019-12-16T12:36:00Z">
          <w:pPr>
            <w:pStyle w:val="NoSpacing"/>
            <w:numPr>
              <w:numId w:val="16"/>
            </w:numPr>
            <w:ind w:left="1800" w:hanging="360"/>
          </w:pPr>
        </w:pPrChange>
      </w:pPr>
      <w:del w:id="325" w:author="Kishahnica Rajendran" w:date="2019-12-16T12:36:00Z">
        <w:r w:rsidRPr="00D50806" w:rsidDel="00F26CCA">
          <w:rPr>
            <w:rFonts w:ascii="Times New Roman" w:hAnsi="Times New Roman" w:cs="Times New Roman"/>
            <w:b/>
            <w:sz w:val="24"/>
            <w:szCs w:val="24"/>
          </w:rPr>
          <w:delText xml:space="preserve">The circumstance in Brazil have not changed as to eliminate Elizeu’s fear of persecution </w:delText>
        </w:r>
        <w:r w:rsidR="008E25D1" w:rsidDel="00F26CCA">
          <w:rPr>
            <w:rFonts w:ascii="Times New Roman" w:hAnsi="Times New Roman" w:cs="Times New Roman"/>
            <w:b/>
            <w:sz w:val="24"/>
            <w:szCs w:val="24"/>
          </w:rPr>
          <w:delText xml:space="preserve">and safe internal relocation is possible. </w:delText>
        </w:r>
      </w:del>
    </w:p>
    <w:p w14:paraId="5D615D0C" w14:textId="71C969A5" w:rsidR="008E25D1" w:rsidDel="00F26CCA" w:rsidRDefault="008E25D1">
      <w:pPr>
        <w:pStyle w:val="NoSpacing"/>
        <w:rPr>
          <w:del w:id="326" w:author="Kishahnica Rajendran" w:date="2019-12-16T12:36:00Z"/>
          <w:rFonts w:ascii="Times New Roman" w:hAnsi="Times New Roman" w:cs="Times New Roman"/>
          <w:b/>
          <w:sz w:val="24"/>
          <w:szCs w:val="24"/>
        </w:rPr>
        <w:pPrChange w:id="327" w:author="Kishahnica Rajendran" w:date="2019-12-16T12:36:00Z">
          <w:pPr>
            <w:pStyle w:val="NoSpacing"/>
            <w:ind w:left="1800"/>
          </w:pPr>
        </w:pPrChange>
      </w:pPr>
    </w:p>
    <w:p w14:paraId="7B3B708B" w14:textId="790899C3" w:rsidR="008E25D1" w:rsidRPr="008E25D1" w:rsidDel="00F26CCA" w:rsidRDefault="008E25D1">
      <w:pPr>
        <w:pStyle w:val="NoSpacing"/>
        <w:spacing w:line="480" w:lineRule="auto"/>
        <w:jc w:val="both"/>
        <w:rPr>
          <w:del w:id="328" w:author="Kishahnica Rajendran" w:date="2019-12-16T12:36:00Z"/>
          <w:rFonts w:ascii="Times New Roman" w:hAnsi="Times New Roman" w:cs="Times New Roman"/>
          <w:sz w:val="24"/>
          <w:szCs w:val="24"/>
        </w:rPr>
        <w:pPrChange w:id="329" w:author="Kishahnica Rajendran" w:date="2019-12-16T12:36:00Z">
          <w:pPr>
            <w:pStyle w:val="NoSpacing"/>
            <w:spacing w:line="480" w:lineRule="auto"/>
            <w:ind w:firstLine="720"/>
            <w:jc w:val="both"/>
          </w:pPr>
        </w:pPrChange>
      </w:pPr>
      <w:del w:id="330" w:author="Kishahnica Rajendran" w:date="2019-12-16T12:36:00Z">
        <w:r w:rsidRPr="008E25D1" w:rsidDel="00F26CCA">
          <w:rPr>
            <w:rFonts w:ascii="Times New Roman" w:hAnsi="Times New Roman" w:cs="Times New Roman"/>
            <w:sz w:val="24"/>
            <w:szCs w:val="24"/>
          </w:rPr>
          <w:delText xml:space="preserve">Here, we concede </w:delText>
        </w:r>
        <w:r w:rsidDel="00F26CCA">
          <w:rPr>
            <w:rFonts w:ascii="Times New Roman" w:hAnsi="Times New Roman" w:cs="Times New Roman"/>
            <w:sz w:val="24"/>
            <w:szCs w:val="24"/>
          </w:rPr>
          <w:delText xml:space="preserve">that the circumstances have changed as to eliminate Elizeu’s fear of persecution based on his religious beliefs and that safe internal relocation is possible. However, it is not reasonable for Elizeu to relocate because of other serious harm he would face. </w:delText>
        </w:r>
      </w:del>
    </w:p>
    <w:p w14:paraId="325986DF" w14:textId="59FFD2D6" w:rsidR="00D50806" w:rsidDel="00F26CCA" w:rsidRDefault="00D50806">
      <w:pPr>
        <w:pStyle w:val="NoSpacing"/>
        <w:rPr>
          <w:del w:id="331" w:author="Kishahnica Rajendran" w:date="2019-12-16T12:36:00Z"/>
          <w:rFonts w:ascii="Times New Roman" w:hAnsi="Times New Roman" w:cs="Times New Roman"/>
          <w:b/>
          <w:sz w:val="24"/>
          <w:szCs w:val="24"/>
        </w:rPr>
        <w:pPrChange w:id="332" w:author="Kishahnica Rajendran" w:date="2019-12-16T12:36:00Z">
          <w:pPr>
            <w:pStyle w:val="NoSpacing"/>
            <w:ind w:left="1800"/>
          </w:pPr>
        </w:pPrChange>
      </w:pPr>
    </w:p>
    <w:p w14:paraId="2F97F4F3" w14:textId="00741A80" w:rsidR="00D50806" w:rsidDel="00F26CCA" w:rsidRDefault="00D50806">
      <w:pPr>
        <w:pStyle w:val="NoSpacing"/>
        <w:spacing w:line="480" w:lineRule="auto"/>
        <w:rPr>
          <w:del w:id="333" w:author="Kishahnica Rajendran" w:date="2019-12-16T12:36:00Z"/>
          <w:rFonts w:ascii="Times New Roman" w:hAnsi="Times New Roman" w:cs="Times New Roman"/>
          <w:b/>
          <w:sz w:val="24"/>
          <w:szCs w:val="24"/>
        </w:rPr>
        <w:pPrChange w:id="334" w:author="Kishahnica Rajendran" w:date="2019-12-16T12:36:00Z">
          <w:pPr>
            <w:pStyle w:val="NoSpacing"/>
            <w:spacing w:line="480" w:lineRule="auto"/>
            <w:ind w:left="1440"/>
          </w:pPr>
        </w:pPrChange>
      </w:pPr>
      <w:del w:id="335" w:author="Kishahnica Rajendran" w:date="2019-12-16T12:36:00Z">
        <w:r w:rsidRPr="00D50806" w:rsidDel="00F26CCA">
          <w:rPr>
            <w:rFonts w:ascii="Times New Roman" w:hAnsi="Times New Roman" w:cs="Times New Roman"/>
            <w:b/>
            <w:sz w:val="24"/>
            <w:szCs w:val="24"/>
          </w:rPr>
          <w:delText xml:space="preserve">ii. Internal relocation is </w:delText>
        </w:r>
        <w:r w:rsidR="008E25D1" w:rsidDel="00F26CCA">
          <w:rPr>
            <w:rFonts w:ascii="Times New Roman" w:hAnsi="Times New Roman" w:cs="Times New Roman"/>
            <w:b/>
            <w:sz w:val="24"/>
            <w:szCs w:val="24"/>
          </w:rPr>
          <w:delText xml:space="preserve">not reasonable </w:delText>
        </w:r>
        <w:r w:rsidRPr="00D50806" w:rsidDel="00F26CCA">
          <w:rPr>
            <w:rFonts w:ascii="Times New Roman" w:hAnsi="Times New Roman" w:cs="Times New Roman"/>
            <w:b/>
            <w:sz w:val="24"/>
            <w:szCs w:val="24"/>
          </w:rPr>
          <w:delText xml:space="preserve">for Elizeu under the circumstances </w:delText>
        </w:r>
      </w:del>
    </w:p>
    <w:p w14:paraId="739CE33E" w14:textId="66A5977A" w:rsidR="00D50806" w:rsidRPr="00EA2EED" w:rsidDel="00F26CCA" w:rsidRDefault="00D50806">
      <w:pPr>
        <w:spacing w:line="480" w:lineRule="auto"/>
        <w:jc w:val="both"/>
        <w:rPr>
          <w:del w:id="336" w:author="Kishahnica Rajendran" w:date="2019-12-16T12:36:00Z"/>
          <w:rFonts w:ascii="Times New Roman" w:hAnsi="Times New Roman" w:cs="Times New Roman"/>
          <w:sz w:val="24"/>
          <w:szCs w:val="24"/>
        </w:rPr>
        <w:pPrChange w:id="337" w:author="Kishahnica Rajendran" w:date="2019-12-16T12:36:00Z">
          <w:pPr>
            <w:spacing w:line="480" w:lineRule="auto"/>
            <w:ind w:firstLine="720"/>
            <w:jc w:val="both"/>
          </w:pPr>
        </w:pPrChange>
      </w:pPr>
      <w:del w:id="338" w:author="Kishahnica Rajendran" w:date="2019-12-16T12:36:00Z">
        <w:r w:rsidRPr="00EA2EED" w:rsidDel="00F26CCA">
          <w:rPr>
            <w:rStyle w:val="documentbody"/>
            <w:rFonts w:ascii="Times New Roman" w:hAnsi="Times New Roman" w:cs="Times New Roman"/>
            <w:sz w:val="24"/>
            <w:szCs w:val="24"/>
          </w:rPr>
          <w:delText xml:space="preserve">In order to rebut the presumption of a well-founded fear of persecution, internal relocation for </w:delText>
        </w:r>
        <w:r w:rsidDel="00F26CCA">
          <w:rPr>
            <w:rStyle w:val="documentbody"/>
            <w:rFonts w:ascii="Times New Roman" w:hAnsi="Times New Roman" w:cs="Times New Roman"/>
            <w:sz w:val="24"/>
            <w:szCs w:val="24"/>
          </w:rPr>
          <w:delText>Elizeu</w:delText>
        </w:r>
        <w:r w:rsidRPr="00EA2EED" w:rsidDel="00F26CCA">
          <w:rPr>
            <w:rStyle w:val="documentbody"/>
            <w:rFonts w:ascii="Times New Roman" w:hAnsi="Times New Roman" w:cs="Times New Roman"/>
            <w:sz w:val="24"/>
            <w:szCs w:val="24"/>
          </w:rPr>
          <w:delText xml:space="preserve">, must be (1) possible and (2) reasonable under the circumstances. </w:delText>
        </w:r>
        <w:r w:rsidRPr="00EA2EED" w:rsidDel="00F26CCA">
          <w:rPr>
            <w:rFonts w:ascii="Times New Roman" w:hAnsi="Times New Roman" w:cs="Times New Roman"/>
            <w:sz w:val="24"/>
            <w:szCs w:val="24"/>
          </w:rPr>
          <w:delText>8 C.F.R. § 1208.13(b)(3)</w:delText>
        </w:r>
        <w:r w:rsidRPr="00EA2EED" w:rsidDel="00F26CCA">
          <w:rPr>
            <w:rStyle w:val="documentbody"/>
            <w:rFonts w:ascii="Times New Roman" w:hAnsi="Times New Roman" w:cs="Times New Roman"/>
            <w:sz w:val="24"/>
            <w:szCs w:val="24"/>
          </w:rPr>
          <w:delText xml:space="preserve">; </w:delText>
        </w:r>
        <w:r w:rsidDel="00F26CCA">
          <w:rPr>
            <w:rStyle w:val="documentbody"/>
            <w:rFonts w:ascii="Times New Roman" w:hAnsi="Times New Roman" w:cs="Times New Roman"/>
            <w:sz w:val="24"/>
            <w:szCs w:val="24"/>
            <w:u w:val="single"/>
          </w:rPr>
          <w:delText>In Re Kasinga</w:delText>
        </w:r>
        <w:r w:rsidDel="00F26CCA">
          <w:rPr>
            <w:rStyle w:val="documentbody"/>
            <w:rFonts w:ascii="Times New Roman" w:hAnsi="Times New Roman" w:cs="Times New Roman"/>
            <w:sz w:val="24"/>
            <w:szCs w:val="24"/>
          </w:rPr>
          <w:delText>, BIA, 21 I&amp;N Dec. 357 (1996).</w:delText>
        </w:r>
        <w:r w:rsidRPr="00EA2EED" w:rsidDel="00F26CCA">
          <w:rPr>
            <w:rStyle w:val="documentbody"/>
            <w:rFonts w:ascii="Times New Roman" w:hAnsi="Times New Roman" w:cs="Times New Roman"/>
            <w:sz w:val="24"/>
            <w:szCs w:val="24"/>
          </w:rPr>
          <w:delText xml:space="preserve"> </w:delText>
        </w:r>
        <w:r w:rsidDel="00F26CCA">
          <w:rPr>
            <w:rStyle w:val="documentbody"/>
            <w:rFonts w:ascii="Times New Roman" w:hAnsi="Times New Roman" w:cs="Times New Roman"/>
            <w:sz w:val="24"/>
            <w:szCs w:val="24"/>
          </w:rPr>
          <w:delText>P</w:delText>
        </w:r>
        <w:r w:rsidRPr="00EA2EED" w:rsidDel="00F26CCA">
          <w:rPr>
            <w:rStyle w:val="documentbody"/>
            <w:rFonts w:ascii="Times New Roman" w:hAnsi="Times New Roman" w:cs="Times New Roman"/>
            <w:sz w:val="24"/>
            <w:szCs w:val="24"/>
          </w:rPr>
          <w:delText xml:space="preserve">ossible internal relocation also means that relocation is safe. </w:delText>
        </w:r>
        <w:r w:rsidRPr="00EA2EED" w:rsidDel="00F26CCA">
          <w:rPr>
            <w:rFonts w:ascii="Times New Roman" w:hAnsi="Times New Roman" w:cs="Times New Roman"/>
            <w:sz w:val="24"/>
            <w:szCs w:val="24"/>
          </w:rPr>
          <w:delText>8 C.F.R. § 1208.13(b)(3)</w:delText>
        </w:r>
        <w:r w:rsidRPr="00EA2EED" w:rsidDel="00F26CCA">
          <w:rPr>
            <w:rStyle w:val="documentbody"/>
            <w:rFonts w:ascii="Times New Roman" w:hAnsi="Times New Roman" w:cs="Times New Roman"/>
            <w:sz w:val="24"/>
            <w:szCs w:val="24"/>
          </w:rPr>
          <w:delText xml:space="preserve">. </w:delText>
        </w:r>
        <w:r w:rsidRPr="00EA2EED" w:rsidDel="00F26CCA">
          <w:rPr>
            <w:rFonts w:ascii="Times New Roman" w:hAnsi="Times New Roman" w:cs="Times New Roman"/>
            <w:sz w:val="24"/>
            <w:szCs w:val="24"/>
          </w:rPr>
          <w:delText xml:space="preserve">Factors relevant in assessing the reasonableness of internal relocation include: whether the applicant would face other serious harm; ongoing internal conflict in the country; administrative, economic, or judicial infrastructure, or lack thereof; geographical limitations; and social and cultural constraints, such as age, gender, health, and social/familial ties. 8 C.F.R. § 1208.13(b)(3); </w:delText>
        </w:r>
        <w:r w:rsidRPr="00EA2EED" w:rsidDel="00F26CCA">
          <w:rPr>
            <w:rFonts w:ascii="Times New Roman" w:hAnsi="Times New Roman" w:cs="Times New Roman"/>
            <w:sz w:val="24"/>
            <w:szCs w:val="24"/>
            <w:u w:val="single"/>
          </w:rPr>
          <w:delText>see also</w:delText>
        </w:r>
        <w:r w:rsidRPr="00EA2EED" w:rsidDel="00F26CCA">
          <w:rPr>
            <w:rFonts w:ascii="Times New Roman" w:hAnsi="Times New Roman" w:cs="Times New Roman"/>
            <w:sz w:val="24"/>
            <w:szCs w:val="24"/>
          </w:rPr>
          <w:delText xml:space="preserve"> </w:delText>
        </w:r>
        <w:r w:rsidRPr="00EA2EED" w:rsidDel="00F26CCA">
          <w:rPr>
            <w:rFonts w:ascii="Times New Roman" w:hAnsi="Times New Roman" w:cs="Times New Roman"/>
            <w:sz w:val="24"/>
            <w:szCs w:val="24"/>
            <w:u w:val="single"/>
          </w:rPr>
          <w:delText>Garcia-Cruz v. Sessions</w:delText>
        </w:r>
        <w:r w:rsidRPr="00EA2EED" w:rsidDel="00F26CCA">
          <w:rPr>
            <w:rFonts w:ascii="Times New Roman" w:hAnsi="Times New Roman" w:cs="Times New Roman"/>
            <w:sz w:val="24"/>
            <w:szCs w:val="24"/>
          </w:rPr>
          <w:delText xml:space="preserve">, 858 F.3d 1, 6 (1st Cir. 2017). The aforementioned list is not exhaustive, and other factors may be relevant depending on the circumstances of the case. </w:delText>
        </w:r>
        <w:r w:rsidRPr="00EA2EED" w:rsidDel="00F26CCA">
          <w:rPr>
            <w:rFonts w:ascii="Times New Roman" w:hAnsi="Times New Roman" w:cs="Times New Roman"/>
            <w:sz w:val="24"/>
            <w:szCs w:val="24"/>
            <w:u w:val="single"/>
          </w:rPr>
          <w:delText>Khattak v. Holder</w:delText>
        </w:r>
        <w:r w:rsidRPr="00EA2EED" w:rsidDel="00F26CCA">
          <w:rPr>
            <w:rFonts w:ascii="Times New Roman" w:hAnsi="Times New Roman" w:cs="Times New Roman"/>
            <w:sz w:val="24"/>
            <w:szCs w:val="24"/>
          </w:rPr>
          <w:delText>, 704 F.3d 197, 207 (1st Cir. 2013)</w:delText>
        </w:r>
        <w:r w:rsidDel="00F26CCA">
          <w:rPr>
            <w:rFonts w:ascii="Times New Roman" w:hAnsi="Times New Roman" w:cs="Times New Roman"/>
            <w:sz w:val="24"/>
            <w:szCs w:val="24"/>
          </w:rPr>
          <w:delText xml:space="preserve"> (the fact that an asylum applicant or an asylum applicant’s family member owns a home in another part of the country may support a finding that internal relocation is reasonable)</w:delText>
        </w:r>
        <w:r w:rsidRPr="00EA2EED" w:rsidDel="00F26CCA">
          <w:rPr>
            <w:rFonts w:ascii="Times New Roman" w:hAnsi="Times New Roman" w:cs="Times New Roman"/>
            <w:sz w:val="24"/>
            <w:szCs w:val="24"/>
          </w:rPr>
          <w:delText>.</w:delText>
        </w:r>
      </w:del>
    </w:p>
    <w:p w14:paraId="64C6C0F9" w14:textId="394E6F15" w:rsidR="00D50806" w:rsidDel="00F26CCA" w:rsidRDefault="00D50806">
      <w:pPr>
        <w:pStyle w:val="NoSpacing"/>
        <w:spacing w:line="480" w:lineRule="auto"/>
        <w:jc w:val="both"/>
        <w:rPr>
          <w:del w:id="339" w:author="Kishahnica Rajendran" w:date="2019-12-16T12:36:00Z"/>
          <w:rStyle w:val="documentbody"/>
          <w:rFonts w:ascii="Times New Roman" w:hAnsi="Times New Roman" w:cs="Times New Roman"/>
          <w:sz w:val="24"/>
          <w:szCs w:val="24"/>
        </w:rPr>
        <w:pPrChange w:id="340" w:author="Kishahnica Rajendran" w:date="2019-12-16T12:36:00Z">
          <w:pPr>
            <w:pStyle w:val="NoSpacing"/>
            <w:spacing w:line="480" w:lineRule="auto"/>
            <w:ind w:firstLine="720"/>
            <w:jc w:val="both"/>
          </w:pPr>
        </w:pPrChange>
      </w:pPr>
      <w:del w:id="341" w:author="Kishahnica Rajendran" w:date="2019-12-16T12:36:00Z">
        <w:r w:rsidRPr="00EA2EED" w:rsidDel="00F26CCA">
          <w:rPr>
            <w:rStyle w:val="documentbody"/>
            <w:rFonts w:ascii="Times New Roman" w:hAnsi="Times New Roman" w:cs="Times New Roman"/>
            <w:sz w:val="24"/>
            <w:szCs w:val="24"/>
          </w:rPr>
          <w:delText xml:space="preserve">“Other serious harm” may be wholly unrelated to the applicant’s past persecution and need not be inflicted on account of a protected ground, but the harm must amount to persecution. </w:delText>
        </w:r>
        <w:r w:rsidRPr="00EA2EED" w:rsidDel="00F26CCA">
          <w:rPr>
            <w:rFonts w:ascii="Times New Roman" w:hAnsi="Times New Roman" w:cs="Times New Roman"/>
            <w:bCs/>
            <w:sz w:val="24"/>
            <w:szCs w:val="24"/>
            <w:u w:val="single"/>
          </w:rPr>
          <w:delText>Matter of L-S-</w:delText>
        </w:r>
        <w:r w:rsidRPr="00EA2EED" w:rsidDel="00F26CCA">
          <w:rPr>
            <w:rFonts w:ascii="Times New Roman" w:hAnsi="Times New Roman" w:cs="Times New Roman"/>
            <w:bCs/>
            <w:sz w:val="24"/>
            <w:szCs w:val="24"/>
          </w:rPr>
          <w:delText xml:space="preserve">, </w:delText>
        </w:r>
        <w:r w:rsidRPr="00EA2EED" w:rsidDel="00F26CCA">
          <w:rPr>
            <w:rStyle w:val="documentbody"/>
            <w:rFonts w:ascii="Times New Roman" w:hAnsi="Times New Roman" w:cs="Times New Roman"/>
            <w:sz w:val="24"/>
            <w:szCs w:val="24"/>
          </w:rPr>
          <w:delText xml:space="preserve">25 I&amp;N Dec. 705, 714 (BIA 2012). Applicants are only required to demonstrate a “reasonable possibility” of other serious harm. </w:delText>
        </w:r>
        <w:r w:rsidRPr="00EA2EED" w:rsidDel="00F26CCA">
          <w:rPr>
            <w:rStyle w:val="documentbody"/>
            <w:rFonts w:ascii="Times New Roman" w:hAnsi="Times New Roman" w:cs="Times New Roman"/>
            <w:sz w:val="24"/>
            <w:szCs w:val="24"/>
            <w:u w:val="single"/>
          </w:rPr>
          <w:delText>Id</w:delText>
        </w:r>
        <w:r w:rsidRPr="00EA2EED" w:rsidDel="00F26CCA">
          <w:rPr>
            <w:rStyle w:val="documentbody"/>
            <w:rFonts w:ascii="Times New Roman" w:hAnsi="Times New Roman" w:cs="Times New Roman"/>
            <w:sz w:val="24"/>
            <w:szCs w:val="24"/>
          </w:rPr>
          <w:delText xml:space="preserve">. When considering reasonable possibility, adjudicators should evaluate the current country conditions in the country of origin and any potential persecution arising thereof. </w:delText>
        </w:r>
        <w:r w:rsidRPr="00EA2EED" w:rsidDel="00F26CCA">
          <w:rPr>
            <w:rStyle w:val="documentbody"/>
            <w:rFonts w:ascii="Times New Roman" w:hAnsi="Times New Roman" w:cs="Times New Roman"/>
            <w:sz w:val="24"/>
            <w:szCs w:val="24"/>
            <w:u w:val="single"/>
          </w:rPr>
          <w:delText>Id</w:delText>
        </w:r>
        <w:r w:rsidRPr="00EA2EED" w:rsidDel="00F26CCA">
          <w:rPr>
            <w:rStyle w:val="documentbody"/>
            <w:rFonts w:ascii="Times New Roman" w:hAnsi="Times New Roman" w:cs="Times New Roman"/>
            <w:sz w:val="24"/>
            <w:szCs w:val="24"/>
          </w:rPr>
          <w:delText>. (referring to “civil strife and extreme economic deprivation, as well as on the potential for new physical and psychological harm that the applicant might suffer”).</w:delText>
        </w:r>
      </w:del>
    </w:p>
    <w:p w14:paraId="37E60F9C" w14:textId="33E95598" w:rsidR="00D50806" w:rsidRPr="008764C0" w:rsidDel="00F26CCA" w:rsidRDefault="00D50806">
      <w:pPr>
        <w:pStyle w:val="NoSpacing"/>
        <w:spacing w:line="480" w:lineRule="auto"/>
        <w:jc w:val="both"/>
        <w:rPr>
          <w:del w:id="342" w:author="Kishahnica Rajendran" w:date="2019-12-16T12:36:00Z"/>
          <w:rStyle w:val="documentbody"/>
          <w:rFonts w:ascii="Times New Roman" w:hAnsi="Times New Roman" w:cs="Times New Roman"/>
          <w:b/>
          <w:sz w:val="24"/>
          <w:szCs w:val="24"/>
        </w:rPr>
        <w:pPrChange w:id="343" w:author="Kishahnica Rajendran" w:date="2019-12-16T12:36:00Z">
          <w:pPr>
            <w:pStyle w:val="NoSpacing"/>
            <w:spacing w:line="480" w:lineRule="auto"/>
            <w:ind w:firstLine="720"/>
            <w:jc w:val="both"/>
          </w:pPr>
        </w:pPrChange>
      </w:pPr>
      <w:del w:id="344" w:author="Kishahnica Rajendran" w:date="2019-12-16T12:36:00Z">
        <w:r w:rsidDel="00F26CCA">
          <w:rPr>
            <w:rStyle w:val="documentbody"/>
            <w:rFonts w:ascii="Times New Roman" w:hAnsi="Times New Roman" w:cs="Times New Roman"/>
            <w:sz w:val="24"/>
            <w:szCs w:val="24"/>
          </w:rPr>
          <w:delText xml:space="preserve">Here, </w:delText>
        </w:r>
      </w:del>
      <w:ins w:id="345" w:author="Ragini N. Shah" w:date="2019-11-18T14:42:00Z">
        <w:del w:id="346" w:author="Kishahnica Rajendran" w:date="2019-12-16T12:36:00Z">
          <w:r w:rsidR="001B3975" w:rsidDel="00F26CCA">
            <w:rPr>
              <w:rStyle w:val="documentbody"/>
              <w:rFonts w:ascii="Times New Roman" w:hAnsi="Times New Roman" w:cs="Times New Roman"/>
              <w:sz w:val="24"/>
              <w:szCs w:val="24"/>
            </w:rPr>
            <w:delText xml:space="preserve">as discussed in Part C., </w:delText>
          </w:r>
          <w:r w:rsidR="001B3975" w:rsidRPr="001B3975" w:rsidDel="00F26CCA">
            <w:rPr>
              <w:rStyle w:val="documentbody"/>
              <w:rFonts w:ascii="Times New Roman" w:hAnsi="Times New Roman" w:cs="Times New Roman"/>
              <w:i/>
              <w:sz w:val="24"/>
              <w:szCs w:val="24"/>
              <w:rPrChange w:id="347" w:author="Ragini N. Shah" w:date="2019-11-18T14:42:00Z">
                <w:rPr>
                  <w:rStyle w:val="documentbody"/>
                  <w:rFonts w:ascii="Times New Roman" w:hAnsi="Times New Roman" w:cs="Times New Roman"/>
                  <w:sz w:val="24"/>
                  <w:szCs w:val="24"/>
                </w:rPr>
              </w:rPrChange>
            </w:rPr>
            <w:delText>supra</w:delText>
          </w:r>
          <w:r w:rsidR="001B3975" w:rsidDel="00F26CCA">
            <w:rPr>
              <w:rStyle w:val="documentbody"/>
              <w:rFonts w:ascii="Times New Roman" w:hAnsi="Times New Roman" w:cs="Times New Roman"/>
              <w:sz w:val="24"/>
              <w:szCs w:val="24"/>
            </w:rPr>
            <w:delText xml:space="preserve">, </w:delText>
          </w:r>
        </w:del>
      </w:ins>
      <w:del w:id="348" w:author="Kishahnica Rajendran" w:date="2019-12-16T12:36:00Z">
        <w:r w:rsidDel="00F26CCA">
          <w:rPr>
            <w:rStyle w:val="documentbody"/>
            <w:rFonts w:ascii="Times New Roman" w:hAnsi="Times New Roman" w:cs="Times New Roman"/>
            <w:sz w:val="24"/>
            <w:szCs w:val="24"/>
          </w:rPr>
          <w:delText>Elizeu would face other serious harm from anti-LGBTQ</w:delText>
        </w:r>
        <w:r w:rsidR="008764C0" w:rsidDel="00F26CCA">
          <w:rPr>
            <w:rStyle w:val="documentbody"/>
            <w:rFonts w:ascii="Times New Roman" w:hAnsi="Times New Roman" w:cs="Times New Roman"/>
            <w:sz w:val="24"/>
            <w:szCs w:val="24"/>
          </w:rPr>
          <w:delText xml:space="preserve">IA individuals because of Brazil’s increasing violence towards members of the LBGTQIA community. The second half of this brief discusses Elizeu’s homosexuality and the pervasiveness of anti-LBGTQIA sentiment in Brazil. In addition, Elizeu is HIV positive and is in need of medication to survive and medication is not readily available in all areas of Brazil. Therefore, it is not possible for Elizeu to return to Brazil and under his unique circumstances it would lead to a reasonable possibility of other serious harm. </w:delText>
        </w:r>
      </w:del>
    </w:p>
    <w:p w14:paraId="0FF1B6E1" w14:textId="4BCB6473" w:rsidR="008764C0" w:rsidDel="00F26CCA" w:rsidRDefault="008764C0">
      <w:pPr>
        <w:pStyle w:val="NoSpacing"/>
        <w:numPr>
          <w:ilvl w:val="0"/>
          <w:numId w:val="20"/>
        </w:numPr>
        <w:ind w:left="0" w:firstLine="0"/>
        <w:rPr>
          <w:del w:id="349" w:author="Kishahnica Rajendran" w:date="2019-12-16T12:36:00Z"/>
          <w:rStyle w:val="documentbody"/>
          <w:rFonts w:ascii="Times New Roman" w:hAnsi="Times New Roman" w:cs="Times New Roman"/>
          <w:b/>
          <w:sz w:val="24"/>
          <w:szCs w:val="24"/>
        </w:rPr>
        <w:pPrChange w:id="350" w:author="Kishahnica Rajendran" w:date="2019-12-16T12:36:00Z">
          <w:pPr>
            <w:pStyle w:val="NoSpacing"/>
            <w:numPr>
              <w:numId w:val="20"/>
            </w:numPr>
            <w:ind w:left="1080" w:hanging="360"/>
          </w:pPr>
        </w:pPrChange>
      </w:pPr>
      <w:commentRangeStart w:id="351"/>
      <w:commentRangeStart w:id="352"/>
      <w:del w:id="353" w:author="Kishahnica Rajendran" w:date="2019-12-16T12:36:00Z">
        <w:r w:rsidRPr="008764C0" w:rsidDel="00F26CCA">
          <w:rPr>
            <w:rStyle w:val="documentbody"/>
            <w:rFonts w:ascii="Times New Roman" w:hAnsi="Times New Roman" w:cs="Times New Roman"/>
            <w:b/>
            <w:sz w:val="24"/>
            <w:szCs w:val="24"/>
          </w:rPr>
          <w:delText xml:space="preserve">Elizeu’s liberal </w:delText>
        </w:r>
      </w:del>
      <w:ins w:id="354" w:author="Ragini N. Shah" w:date="2019-11-25T16:47:00Z">
        <w:del w:id="355" w:author="Kishahnica Rajendran" w:date="2019-12-16T12:36:00Z">
          <w:r w:rsidR="00451169" w:rsidDel="00F26CCA">
            <w:rPr>
              <w:rStyle w:val="documentbody"/>
              <w:rFonts w:ascii="Times New Roman" w:hAnsi="Times New Roman" w:cs="Times New Roman"/>
              <w:b/>
              <w:sz w:val="24"/>
              <w:szCs w:val="24"/>
            </w:rPr>
            <w:delText xml:space="preserve">Christian </w:delText>
          </w:r>
        </w:del>
      </w:ins>
      <w:del w:id="356" w:author="Kishahnica Rajendran" w:date="2019-12-16T12:36:00Z">
        <w:r w:rsidRPr="008764C0" w:rsidDel="00F26CCA">
          <w:rPr>
            <w:rStyle w:val="documentbody"/>
            <w:rFonts w:ascii="Times New Roman" w:hAnsi="Times New Roman" w:cs="Times New Roman"/>
            <w:b/>
            <w:sz w:val="24"/>
            <w:szCs w:val="24"/>
          </w:rPr>
          <w:delText>views lead to the rejection of the strict religious tenants his father forced him to follow</w:delText>
        </w:r>
      </w:del>
      <w:ins w:id="357" w:author="Ragini N. Shah" w:date="2019-11-25T16:47:00Z">
        <w:del w:id="358" w:author="Kishahnica Rajendran" w:date="2019-12-16T12:36:00Z">
          <w:r w:rsidR="00451169" w:rsidDel="00F26CCA">
            <w:rPr>
              <w:rStyle w:val="documentbody"/>
              <w:rFonts w:ascii="Times New Roman" w:hAnsi="Times New Roman" w:cs="Times New Roman"/>
              <w:b/>
              <w:sz w:val="24"/>
              <w:szCs w:val="24"/>
            </w:rPr>
            <w:delText>are cognizable as a claim based on religion</w:delText>
          </w:r>
        </w:del>
      </w:ins>
      <w:del w:id="359" w:author="Kishahnica Rajendran" w:date="2019-12-16T12:36:00Z">
        <w:r w:rsidRPr="008764C0" w:rsidDel="00F26CCA">
          <w:rPr>
            <w:rStyle w:val="documentbody"/>
            <w:rFonts w:ascii="Times New Roman" w:hAnsi="Times New Roman" w:cs="Times New Roman"/>
            <w:b/>
            <w:sz w:val="24"/>
            <w:szCs w:val="24"/>
          </w:rPr>
          <w:delText xml:space="preserve">. </w:delText>
        </w:r>
        <w:commentRangeEnd w:id="351"/>
        <w:r w:rsidR="001B3975" w:rsidDel="00F26CCA">
          <w:rPr>
            <w:rStyle w:val="CommentReference"/>
            <w:rFonts w:ascii="Times New Roman" w:eastAsia="Times New Roman" w:hAnsi="Times New Roman" w:cs="Times New Roman"/>
          </w:rPr>
          <w:commentReference w:id="351"/>
        </w:r>
        <w:commentRangeEnd w:id="352"/>
        <w:r w:rsidR="00A739E4" w:rsidDel="00F26CCA">
          <w:rPr>
            <w:rStyle w:val="CommentReference"/>
            <w:rFonts w:ascii="Times New Roman" w:eastAsia="Times New Roman" w:hAnsi="Times New Roman" w:cs="Times New Roman"/>
          </w:rPr>
          <w:commentReference w:id="352"/>
        </w:r>
      </w:del>
    </w:p>
    <w:p w14:paraId="435A6DDC" w14:textId="4DF612FB" w:rsidR="00A739E4" w:rsidDel="00451169" w:rsidRDefault="0059444A">
      <w:pPr>
        <w:pStyle w:val="NoSpacing"/>
        <w:spacing w:line="480" w:lineRule="auto"/>
        <w:rPr>
          <w:del w:id="360" w:author="Kishahnica Rajendran" w:date="2019-11-25T15:41:00Z"/>
          <w:rStyle w:val="documentbody"/>
          <w:rFonts w:ascii="Times New Roman" w:hAnsi="Times New Roman" w:cs="Times New Roman"/>
          <w:sz w:val="24"/>
          <w:szCs w:val="24"/>
        </w:rPr>
        <w:pPrChange w:id="361" w:author="Kishahnica Rajendran" w:date="2019-12-16T12:36:00Z">
          <w:pPr>
            <w:pStyle w:val="NoSpacing"/>
            <w:numPr>
              <w:numId w:val="20"/>
            </w:numPr>
            <w:ind w:left="1080" w:hanging="360"/>
          </w:pPr>
        </w:pPrChange>
      </w:pPr>
      <w:ins w:id="362" w:author="Ragini N. Shah" w:date="2019-11-25T16:49:00Z">
        <w:del w:id="363" w:author="Kishahnica Rajendran" w:date="2019-12-16T12:36:00Z">
          <w:r w:rsidDel="00F26CCA">
            <w:rPr>
              <w:rStyle w:val="documentbody"/>
              <w:rFonts w:ascii="Times New Roman" w:hAnsi="Times New Roman" w:cs="Times New Roman"/>
              <w:sz w:val="24"/>
              <w:szCs w:val="24"/>
            </w:rPr>
            <w:delText xml:space="preserve">that in </w:delText>
          </w:r>
          <w:r w:rsidR="00451169" w:rsidRPr="0059444A" w:rsidDel="00F26CCA">
            <w:rPr>
              <w:rStyle w:val="documentbody"/>
              <w:rFonts w:ascii="Times New Roman" w:hAnsi="Times New Roman" w:cs="Times New Roman"/>
              <w:sz w:val="24"/>
              <w:szCs w:val="24"/>
              <w:u w:val="single"/>
              <w:rPrChange w:id="364" w:author="Ragini N. Shah" w:date="2019-11-25T16:49:00Z">
                <w:rPr>
                  <w:rStyle w:val="documentbody"/>
                  <w:rFonts w:ascii="Times New Roman" w:hAnsi="Times New Roman" w:cs="Times New Roman"/>
                  <w:sz w:val="24"/>
                  <w:szCs w:val="24"/>
                </w:rPr>
              </w:rPrChange>
            </w:rPr>
            <w:delText xml:space="preserve">Matter of </w:delText>
          </w:r>
          <w:r w:rsidDel="00F26CCA">
            <w:rPr>
              <w:rStyle w:val="documentbody"/>
              <w:rFonts w:ascii="Times New Roman" w:hAnsi="Times New Roman" w:cs="Times New Roman"/>
              <w:sz w:val="24"/>
              <w:szCs w:val="24"/>
            </w:rPr>
            <w:delText>tenets</w:delText>
          </w:r>
        </w:del>
      </w:ins>
      <w:commentRangeStart w:id="365"/>
      <w:commentRangeEnd w:id="365"/>
      <w:del w:id="366" w:author="Kishahnica Rajendran" w:date="2019-12-16T12:36:00Z">
        <w:r w:rsidR="00451169" w:rsidDel="00F26CCA">
          <w:rPr>
            <w:rStyle w:val="CommentReference"/>
            <w:rFonts w:ascii="Times New Roman" w:eastAsia="Times New Roman" w:hAnsi="Times New Roman" w:cs="Times New Roman"/>
          </w:rPr>
          <w:commentReference w:id="365"/>
        </w:r>
        <w:commentRangeStart w:id="367"/>
        <w:commentRangeEnd w:id="367"/>
        <w:r w:rsidR="00451169" w:rsidDel="00F26CCA">
          <w:rPr>
            <w:rStyle w:val="CommentReference"/>
            <w:rFonts w:ascii="Times New Roman" w:eastAsia="Times New Roman" w:hAnsi="Times New Roman" w:cs="Times New Roman"/>
          </w:rPr>
          <w:commentReference w:id="367"/>
        </w:r>
      </w:del>
      <w:ins w:id="368" w:author="Ragini N. Shah" w:date="2019-11-25T16:47:00Z">
        <w:del w:id="369" w:author="Kishahnica Rajendran" w:date="2019-12-16T12:36:00Z">
          <w:r w:rsidR="00451169" w:rsidDel="00F26CCA">
            <w:rPr>
              <w:rStyle w:val="documentbody"/>
              <w:rFonts w:ascii="Times New Roman" w:hAnsi="Times New Roman" w:cs="Times New Roman"/>
              <w:sz w:val="24"/>
              <w:szCs w:val="24"/>
            </w:rPr>
            <w:delText>tenets</w:delText>
          </w:r>
        </w:del>
      </w:ins>
      <w:ins w:id="370" w:author="Ragini N. Shah" w:date="2019-11-25T16:48:00Z">
        <w:del w:id="371" w:author="Kishahnica Rajendran" w:date="2019-12-16T12:36:00Z">
          <w:r w:rsidR="00451169" w:rsidDel="00F26CCA">
            <w:rPr>
              <w:rStyle w:val="documentbody"/>
              <w:rFonts w:ascii="Times New Roman" w:hAnsi="Times New Roman" w:cs="Times New Roman"/>
              <w:sz w:val="24"/>
              <w:szCs w:val="24"/>
            </w:rPr>
            <w:delText xml:space="preserve">This is the same kind of religious difference that was found cognizable as a claim based on religion in </w:delText>
          </w:r>
          <w:r w:rsidR="00451169" w:rsidRPr="00451169" w:rsidDel="00F26CCA">
            <w:rPr>
              <w:rStyle w:val="documentbody"/>
              <w:rFonts w:ascii="Times New Roman" w:hAnsi="Times New Roman" w:cs="Times New Roman"/>
              <w:sz w:val="24"/>
              <w:szCs w:val="24"/>
              <w:u w:val="single"/>
              <w:rPrChange w:id="372" w:author="Ragini N. Shah" w:date="2019-11-25T16:48:00Z">
                <w:rPr>
                  <w:rStyle w:val="documentbody"/>
                  <w:rFonts w:ascii="Times New Roman" w:hAnsi="Times New Roman" w:cs="Times New Roman"/>
                  <w:sz w:val="24"/>
                  <w:szCs w:val="24"/>
                </w:rPr>
              </w:rPrChange>
            </w:rPr>
            <w:delText>Matter of S-A</w:delText>
          </w:r>
          <w:r w:rsidR="00451169" w:rsidDel="00F26CCA">
            <w:rPr>
              <w:rStyle w:val="documentbody"/>
              <w:rFonts w:ascii="Times New Roman" w:hAnsi="Times New Roman" w:cs="Times New Roman"/>
              <w:sz w:val="24"/>
              <w:szCs w:val="24"/>
            </w:rPr>
            <w:delText xml:space="preserve">.  </w:delText>
          </w:r>
          <w:r w:rsidR="00451169" w:rsidRPr="00D370A3" w:rsidDel="00F26CCA">
            <w:rPr>
              <w:rFonts w:ascii="Times New Roman" w:hAnsi="Times New Roman" w:cs="Times New Roman"/>
              <w:sz w:val="24"/>
              <w:szCs w:val="24"/>
            </w:rPr>
            <w:delText>22 I&amp;N Dec.</w:delText>
          </w:r>
          <w:r w:rsidR="00451169" w:rsidRPr="00D370A3" w:rsidDel="00F26CCA">
            <w:rPr>
              <w:rFonts w:ascii="Times New Roman" w:hAnsi="Times New Roman" w:cs="Times New Roman"/>
              <w:sz w:val="24"/>
              <w:szCs w:val="24"/>
              <w:u w:val="single"/>
            </w:rPr>
            <w:delText>.</w:delText>
          </w:r>
          <w:r w:rsidR="00451169" w:rsidRPr="00D370A3" w:rsidDel="00F26CCA">
            <w:rPr>
              <w:rFonts w:ascii="Times New Roman" w:hAnsi="Times New Roman" w:cs="Times New Roman"/>
              <w:sz w:val="24"/>
              <w:szCs w:val="24"/>
            </w:rPr>
            <w:delText xml:space="preserve"> at 1329</w:delText>
          </w:r>
          <w:r w:rsidR="00451169" w:rsidDel="00F26CCA">
            <w:rPr>
              <w:rFonts w:ascii="Times New Roman" w:hAnsi="Times New Roman" w:cs="Times New Roman"/>
              <w:sz w:val="24"/>
              <w:szCs w:val="24"/>
            </w:rPr>
            <w:delText>.</w:delText>
          </w:r>
        </w:del>
      </w:ins>
    </w:p>
    <w:p w14:paraId="3A291EBA" w14:textId="7442F901" w:rsidR="00451169" w:rsidRPr="00726EA4" w:rsidDel="00F26CCA" w:rsidRDefault="00451169">
      <w:pPr>
        <w:pStyle w:val="NoSpacing"/>
        <w:spacing w:line="480" w:lineRule="auto"/>
        <w:jc w:val="both"/>
        <w:rPr>
          <w:ins w:id="373" w:author="Ragini N. Shah" w:date="2019-11-25T16:45:00Z"/>
          <w:del w:id="374" w:author="Kishahnica Rajendran" w:date="2019-12-16T12:36:00Z"/>
          <w:rStyle w:val="documentbody"/>
          <w:rFonts w:ascii="Times New Roman" w:hAnsi="Times New Roman" w:cs="Times New Roman"/>
          <w:sz w:val="24"/>
          <w:szCs w:val="24"/>
          <w:rPrChange w:id="375" w:author="Kishahnica Rajendran" w:date="2019-11-25T16:10:00Z">
            <w:rPr>
              <w:ins w:id="376" w:author="Ragini N. Shah" w:date="2019-11-25T16:45:00Z"/>
              <w:del w:id="377" w:author="Kishahnica Rajendran" w:date="2019-12-16T12:36:00Z"/>
              <w:rStyle w:val="documentbody"/>
              <w:rFonts w:ascii="Times New Roman" w:hAnsi="Times New Roman" w:cs="Times New Roman"/>
              <w:b/>
              <w:sz w:val="24"/>
              <w:szCs w:val="24"/>
            </w:rPr>
          </w:rPrChange>
        </w:rPr>
        <w:pPrChange w:id="378" w:author="Kishahnica Rajendran" w:date="2019-12-16T12:36:00Z">
          <w:pPr>
            <w:pStyle w:val="NoSpacing"/>
            <w:ind w:left="1170"/>
          </w:pPr>
        </w:pPrChange>
      </w:pPr>
    </w:p>
    <w:p w14:paraId="23CE3410" w14:textId="5D3DF401" w:rsidR="008764C0" w:rsidDel="00F26CCA" w:rsidRDefault="008764C0">
      <w:pPr>
        <w:pStyle w:val="NoSpacing"/>
        <w:numPr>
          <w:ilvl w:val="0"/>
          <w:numId w:val="20"/>
        </w:numPr>
        <w:spacing w:line="480" w:lineRule="auto"/>
        <w:ind w:left="0" w:firstLine="0"/>
        <w:rPr>
          <w:del w:id="379" w:author="Kishahnica Rajendran" w:date="2019-12-16T12:36:00Z"/>
          <w:rStyle w:val="documentbody"/>
          <w:rFonts w:ascii="Times New Roman" w:hAnsi="Times New Roman" w:cs="Times New Roman"/>
          <w:b/>
          <w:sz w:val="24"/>
          <w:szCs w:val="24"/>
        </w:rPr>
        <w:pPrChange w:id="380" w:author="Kishahnica Rajendran" w:date="2019-12-16T12:36:00Z">
          <w:pPr>
            <w:pStyle w:val="NoSpacing"/>
            <w:numPr>
              <w:numId w:val="20"/>
            </w:numPr>
            <w:ind w:left="1080" w:hanging="360"/>
          </w:pPr>
        </w:pPrChange>
      </w:pPr>
      <w:del w:id="381" w:author="Kishahnica Rajendran" w:date="2019-12-16T12:36:00Z">
        <w:r w:rsidRPr="00DA0E3C" w:rsidDel="00F26CCA">
          <w:rPr>
            <w:rStyle w:val="documentbody"/>
            <w:rFonts w:ascii="Times New Roman" w:hAnsi="Times New Roman" w:cs="Times New Roman"/>
            <w:b/>
            <w:sz w:val="24"/>
            <w:szCs w:val="24"/>
          </w:rPr>
          <w:delText xml:space="preserve">Elizeu’s rejection of his father’s </w:delText>
        </w:r>
        <w:r w:rsidR="00DA0E3C" w:rsidRPr="00DA0E3C" w:rsidDel="00F26CCA">
          <w:rPr>
            <w:rStyle w:val="documentbody"/>
            <w:rFonts w:ascii="Times New Roman" w:hAnsi="Times New Roman" w:cs="Times New Roman"/>
            <w:b/>
            <w:sz w:val="24"/>
            <w:szCs w:val="24"/>
          </w:rPr>
          <w:delText xml:space="preserve">church lead to the abuse he survived. </w:delText>
        </w:r>
        <w:r w:rsidRPr="00DA0E3C" w:rsidDel="00F26CCA">
          <w:rPr>
            <w:rStyle w:val="documentbody"/>
            <w:rFonts w:ascii="Times New Roman" w:hAnsi="Times New Roman" w:cs="Times New Roman"/>
            <w:b/>
            <w:sz w:val="24"/>
            <w:szCs w:val="24"/>
          </w:rPr>
          <w:delText xml:space="preserve"> </w:delText>
        </w:r>
      </w:del>
    </w:p>
    <w:p w14:paraId="38B02081" w14:textId="47DDEB58" w:rsidR="00DA0E3C" w:rsidRPr="00726EA4" w:rsidDel="00F26CCA" w:rsidRDefault="00451169">
      <w:pPr>
        <w:spacing w:line="480" w:lineRule="auto"/>
        <w:rPr>
          <w:del w:id="382" w:author="Kishahnica Rajendran" w:date="2019-12-16T12:36:00Z"/>
          <w:rFonts w:ascii="Times New Roman" w:hAnsi="Times New Roman" w:cs="Times New Roman"/>
          <w:b/>
          <w:sz w:val="24"/>
          <w:szCs w:val="24"/>
          <w:rPrChange w:id="383" w:author="Kishahnica Rajendran" w:date="2019-11-25T16:12:00Z">
            <w:rPr>
              <w:del w:id="384" w:author="Kishahnica Rajendran" w:date="2019-12-16T12:36:00Z"/>
              <w:b/>
            </w:rPr>
          </w:rPrChange>
        </w:rPr>
        <w:pPrChange w:id="385" w:author="Kishahnica Rajendran" w:date="2019-12-16T12:36:00Z">
          <w:pPr>
            <w:pStyle w:val="ListParagraph"/>
            <w:numPr>
              <w:numId w:val="20"/>
            </w:numPr>
            <w:ind w:left="1080" w:hanging="360"/>
          </w:pPr>
        </w:pPrChange>
      </w:pPr>
      <w:ins w:id="386" w:author="Ragini N. Shah" w:date="2019-11-25T16:48:00Z">
        <w:del w:id="387" w:author="Kishahnica Rajendran" w:date="2019-12-16T12:36:00Z">
          <w:r w:rsidDel="00F26CCA">
            <w:rPr>
              <w:rStyle w:val="documentbody"/>
              <w:rFonts w:ascii="Times New Roman" w:hAnsi="Times New Roman" w:cs="Times New Roman"/>
              <w:sz w:val="24"/>
              <w:szCs w:val="24"/>
            </w:rPr>
            <w:delText>persecutor</w:delText>
          </w:r>
        </w:del>
      </w:ins>
      <w:ins w:id="388" w:author="Ragini N. Shah" w:date="2019-11-25T16:49:00Z">
        <w:del w:id="389" w:author="Kishahnica Rajendran" w:date="2019-12-16T12:36:00Z">
          <w:r w:rsidRPr="0059444A" w:rsidDel="00F26CCA">
            <w:rPr>
              <w:rStyle w:val="documentbody"/>
              <w:rFonts w:ascii="Times New Roman" w:hAnsi="Times New Roman" w:cs="Times New Roman"/>
              <w:sz w:val="24"/>
              <w:szCs w:val="24"/>
              <w:u w:val="single"/>
              <w:rPrChange w:id="390" w:author="Ragini N. Shah" w:date="2019-11-25T16:49:00Z">
                <w:rPr>
                  <w:rStyle w:val="documentbody"/>
                  <w:rFonts w:ascii="Times New Roman" w:hAnsi="Times New Roman" w:cs="Times New Roman"/>
                  <w:sz w:val="24"/>
                  <w:szCs w:val="24"/>
                </w:rPr>
              </w:rPrChange>
            </w:rPr>
            <w:delText xml:space="preserve">Matter of </w:delText>
          </w:r>
        </w:del>
      </w:ins>
      <w:commentRangeStart w:id="391"/>
      <w:commentRangeEnd w:id="391"/>
      <w:del w:id="392" w:author="Kishahnica Rajendran" w:date="2019-12-16T12:36:00Z">
        <w:r w:rsidR="0059444A" w:rsidDel="00F26CCA">
          <w:rPr>
            <w:rStyle w:val="CommentReference"/>
            <w:rFonts w:ascii="Times New Roman" w:eastAsia="Times New Roman" w:hAnsi="Times New Roman" w:cs="Times New Roman"/>
          </w:rPr>
          <w:commentReference w:id="391"/>
        </w:r>
      </w:del>
      <w:ins w:id="393" w:author="Ragini N. Shah" w:date="2019-11-25T16:50:00Z">
        <w:del w:id="394" w:author="Kishahnica Rajendran" w:date="2019-12-16T12:36:00Z">
          <w:r w:rsidR="0059444A" w:rsidDel="00F26CCA">
            <w:rPr>
              <w:rStyle w:val="documentbody"/>
              <w:rFonts w:ascii="Times New Roman" w:hAnsi="Times New Roman" w:cs="Times New Roman"/>
              <w:sz w:val="24"/>
              <w:szCs w:val="24"/>
            </w:rPr>
            <w:delText>was</w:delText>
          </w:r>
        </w:del>
      </w:ins>
    </w:p>
    <w:p w14:paraId="57DBD4C5" w14:textId="08F90AEE" w:rsidR="00DA0E3C" w:rsidRPr="00DA0E3C" w:rsidDel="00F26CCA" w:rsidRDefault="00DA0E3C">
      <w:pPr>
        <w:pStyle w:val="NoSpacing"/>
        <w:numPr>
          <w:ilvl w:val="0"/>
          <w:numId w:val="20"/>
        </w:numPr>
        <w:ind w:left="0" w:firstLine="0"/>
        <w:rPr>
          <w:del w:id="395" w:author="Kishahnica Rajendran" w:date="2019-12-16T12:36:00Z"/>
          <w:rFonts w:ascii="Times New Roman" w:hAnsi="Times New Roman" w:cs="Times New Roman"/>
          <w:b/>
          <w:sz w:val="24"/>
          <w:szCs w:val="24"/>
        </w:rPr>
        <w:pPrChange w:id="396" w:author="Kishahnica Rajendran" w:date="2019-12-16T12:36:00Z">
          <w:pPr>
            <w:pStyle w:val="NoSpacing"/>
            <w:numPr>
              <w:numId w:val="20"/>
            </w:numPr>
            <w:ind w:left="1080" w:hanging="360"/>
          </w:pPr>
        </w:pPrChange>
      </w:pPr>
      <w:del w:id="397" w:author="Kishahnica Rajendran" w:date="2019-12-16T12:36:00Z">
        <w:r w:rsidDel="00F26CCA">
          <w:rPr>
            <w:rFonts w:ascii="Times New Roman" w:hAnsi="Times New Roman" w:cs="Times New Roman"/>
            <w:b/>
            <w:sz w:val="24"/>
            <w:szCs w:val="24"/>
          </w:rPr>
          <w:delText xml:space="preserve">The Brazilian government was and is unable to protect against child </w:delText>
        </w:r>
        <w:commentRangeStart w:id="398"/>
        <w:r w:rsidDel="00F26CCA">
          <w:rPr>
            <w:rFonts w:ascii="Times New Roman" w:hAnsi="Times New Roman" w:cs="Times New Roman"/>
            <w:b/>
            <w:sz w:val="24"/>
            <w:szCs w:val="24"/>
          </w:rPr>
          <w:delText>abuse</w:delText>
        </w:r>
        <w:commentRangeEnd w:id="398"/>
        <w:r w:rsidR="00C62215" w:rsidDel="00F26CCA">
          <w:rPr>
            <w:rStyle w:val="CommentReference"/>
            <w:rFonts w:ascii="Times New Roman" w:eastAsia="Times New Roman" w:hAnsi="Times New Roman" w:cs="Times New Roman"/>
          </w:rPr>
          <w:commentReference w:id="398"/>
        </w:r>
      </w:del>
    </w:p>
    <w:p w14:paraId="157BC159" w14:textId="7684BF9E" w:rsidR="00D745AC" w:rsidRPr="006475EE" w:rsidDel="00F26CCA" w:rsidRDefault="0059444A">
      <w:pPr>
        <w:spacing w:line="480" w:lineRule="auto"/>
        <w:rPr>
          <w:del w:id="399" w:author="Kishahnica Rajendran" w:date="2019-12-16T12:36:00Z"/>
          <w:moveTo w:id="400" w:author="Kishahnica Rajendran" w:date="2019-11-25T15:18:00Z"/>
          <w:rFonts w:ascii="Times New Roman" w:hAnsi="Times New Roman" w:cs="Times New Roman"/>
          <w:sz w:val="24"/>
          <w:szCs w:val="24"/>
        </w:rPr>
        <w:pPrChange w:id="401" w:author="Kishahnica Rajendran" w:date="2019-12-16T12:36:00Z">
          <w:pPr>
            <w:pStyle w:val="NoSpacing"/>
            <w:spacing w:line="480" w:lineRule="auto"/>
            <w:ind w:firstLine="720"/>
            <w:jc w:val="both"/>
          </w:pPr>
        </w:pPrChange>
      </w:pPr>
      <w:ins w:id="402" w:author="Ragini N. Shah" w:date="2019-11-25T16:51:00Z">
        <w:del w:id="403" w:author="Kishahnica Rajendran" w:date="2019-12-16T12:36:00Z">
          <w:r w:rsidRPr="006475EE" w:rsidDel="00F26CCA">
            <w:rPr>
              <w:rFonts w:ascii="Times New Roman" w:hAnsi="Times New Roman" w:cs="Times New Roman"/>
              <w:sz w:val="24"/>
              <w:szCs w:val="24"/>
            </w:rPr>
            <w:delText xml:space="preserve">Similar to the applicant in </w:delText>
          </w:r>
          <w:r w:rsidRPr="006475EE" w:rsidDel="00F26CCA">
            <w:rPr>
              <w:rFonts w:ascii="Times New Roman" w:hAnsi="Times New Roman" w:cs="Times New Roman"/>
              <w:sz w:val="24"/>
              <w:szCs w:val="24"/>
              <w:u w:val="single"/>
              <w:rPrChange w:id="404" w:author="Kishahnica Rajendran" w:date="2019-12-02T09:06:00Z">
                <w:rPr>
                  <w:rFonts w:ascii="Times New Roman" w:hAnsi="Times New Roman" w:cs="Times New Roman"/>
                  <w:sz w:val="24"/>
                  <w:szCs w:val="24"/>
                </w:rPr>
              </w:rPrChange>
            </w:rPr>
            <w:delText>Matter of S-A</w:delText>
          </w:r>
          <w:r w:rsidRPr="006475EE" w:rsidDel="00F26CCA">
            <w:rPr>
              <w:rFonts w:ascii="Times New Roman" w:hAnsi="Times New Roman" w:cs="Times New Roman"/>
              <w:sz w:val="24"/>
              <w:szCs w:val="24"/>
            </w:rPr>
            <w:delText xml:space="preserve">, </w:delText>
          </w:r>
        </w:del>
      </w:ins>
      <w:moveToRangeStart w:id="405" w:author="Kishahnica Rajendran" w:date="2019-11-25T15:18:00Z" w:name="move25587544"/>
      <w:commentRangeStart w:id="406"/>
      <w:moveTo w:id="407" w:author="Kishahnica Rajendran" w:date="2019-11-25T15:18:00Z">
        <w:del w:id="408" w:author="Kishahnica Rajendran" w:date="2019-12-16T12:36:00Z">
          <w:r w:rsidR="00D745AC" w:rsidRPr="006475EE" w:rsidDel="00F26CCA">
            <w:rPr>
              <w:rFonts w:ascii="Times New Roman" w:hAnsi="Times New Roman" w:cs="Times New Roman"/>
              <w:sz w:val="24"/>
              <w:szCs w:val="24"/>
            </w:rPr>
            <w:delText>Elizeu did not have an authority figure to turn to and as a young child it was not plausible for him to seek protection from his own father. Id.</w:delText>
          </w:r>
        </w:del>
      </w:moveTo>
      <w:ins w:id="409" w:author="Ragini N. Shah" w:date="2019-11-25T16:51:00Z">
        <w:del w:id="410" w:author="Kishahnica Rajendran" w:date="2019-12-16T12:36:00Z">
          <w:r w:rsidRPr="006475EE" w:rsidDel="00F26CCA">
            <w:rPr>
              <w:rFonts w:ascii="Times New Roman" w:hAnsi="Times New Roman" w:cs="Times New Roman"/>
              <w:sz w:val="24"/>
              <w:szCs w:val="24"/>
            </w:rPr>
            <w:delText>22 I&amp;N Dec.</w:delText>
          </w:r>
        </w:del>
      </w:ins>
      <w:moveTo w:id="411" w:author="Kishahnica Rajendran" w:date="2019-11-25T15:18:00Z">
        <w:del w:id="412" w:author="Kishahnica Rajendran" w:date="2019-12-16T12:36:00Z">
          <w:r w:rsidR="00D745AC" w:rsidRPr="006475EE" w:rsidDel="00F26CCA">
            <w:rPr>
              <w:rFonts w:ascii="Times New Roman" w:hAnsi="Times New Roman" w:cs="Times New Roman"/>
              <w:sz w:val="24"/>
              <w:szCs w:val="24"/>
            </w:rPr>
            <w:delText xml:space="preserve"> at 1335 (Even though the respondent did not request protection by the government, the BIA held that the authorities in the respondent’s country would not be able to control her father’s conduct); </w:delText>
          </w:r>
          <w:r w:rsidR="00D745AC" w:rsidRPr="006475EE" w:rsidDel="00F26CCA">
            <w:rPr>
              <w:rFonts w:ascii="Times New Roman" w:hAnsi="Times New Roman" w:cs="Times New Roman"/>
              <w:sz w:val="24"/>
              <w:szCs w:val="24"/>
              <w:highlight w:val="yellow"/>
            </w:rPr>
            <w:delText xml:space="preserve">See also </w:delText>
          </w:r>
        </w:del>
        <w:del w:id="413" w:author="Kishahnica Rajendran" w:date="2019-11-25T16:17:00Z">
          <w:r w:rsidR="00D745AC" w:rsidRPr="006475EE" w:rsidDel="00726EA4">
            <w:rPr>
              <w:rFonts w:ascii="Times New Roman" w:hAnsi="Times New Roman" w:cs="Times New Roman"/>
              <w:sz w:val="24"/>
              <w:szCs w:val="24"/>
              <w:highlight w:val="yellow"/>
            </w:rPr>
            <w:delText>Country Condition Expert</w:delText>
          </w:r>
        </w:del>
      </w:moveTo>
      <w:ins w:id="414" w:author="Ragini N. Shah" w:date="2019-11-25T16:52:00Z">
        <w:del w:id="415" w:author="Kishahnica Rajendran" w:date="2019-12-16T12:36:00Z">
          <w:r w:rsidRPr="006475EE" w:rsidDel="00F26CCA">
            <w:rPr>
              <w:rFonts w:ascii="Times New Roman" w:hAnsi="Times New Roman" w:cs="Times New Roman"/>
              <w:sz w:val="24"/>
              <w:szCs w:val="24"/>
            </w:rPr>
            <w:delText xml:space="preserve">.  </w:delText>
          </w:r>
        </w:del>
      </w:ins>
      <w:moveTo w:id="416" w:author="Kishahnica Rajendran" w:date="2019-11-25T15:18:00Z">
        <w:del w:id="417" w:author="Kishahnica Rajendran" w:date="2019-11-25T16:17:00Z">
          <w:r w:rsidR="00D745AC" w:rsidRPr="006475EE" w:rsidDel="00726EA4">
            <w:rPr>
              <w:rFonts w:ascii="Times New Roman" w:hAnsi="Times New Roman" w:cs="Times New Roman"/>
              <w:sz w:val="24"/>
              <w:szCs w:val="24"/>
            </w:rPr>
            <w:delText>.</w:delText>
          </w:r>
        </w:del>
      </w:moveTo>
      <w:ins w:id="418" w:author="Ragini N. Shah" w:date="2019-11-25T16:52:00Z">
        <w:del w:id="419" w:author="Kishahnica Rajendran" w:date="2019-12-16T12:36:00Z">
          <w:r w:rsidRPr="006475EE" w:rsidDel="00F26CCA">
            <w:rPr>
              <w:rFonts w:ascii="Times New Roman" w:hAnsi="Times New Roman" w:cs="Times New Roman"/>
              <w:sz w:val="24"/>
              <w:szCs w:val="24"/>
            </w:rPr>
            <w:delText>C</w:delText>
          </w:r>
        </w:del>
      </w:ins>
      <w:moveTo w:id="420" w:author="Kishahnica Rajendran" w:date="2019-11-25T15:18:00Z">
        <w:del w:id="421" w:author="Kishahnica Rajendran" w:date="2019-11-25T16:17:00Z">
          <w:r w:rsidR="00D745AC" w:rsidRPr="006475EE" w:rsidDel="00726EA4">
            <w:rPr>
              <w:rFonts w:ascii="Times New Roman" w:hAnsi="Times New Roman" w:cs="Times New Roman"/>
              <w:sz w:val="24"/>
              <w:szCs w:val="24"/>
            </w:rPr>
            <w:delText xml:space="preserve"> His </w:delText>
          </w:r>
          <w:r w:rsidR="00D745AC" w:rsidRPr="006475EE" w:rsidDel="00726EA4">
            <w:rPr>
              <w:rFonts w:ascii="Times New Roman" w:hAnsi="Times New Roman" w:cs="Times New Roman"/>
              <w:sz w:val="24"/>
              <w:szCs w:val="24"/>
              <w:highlight w:val="yellow"/>
            </w:rPr>
            <w:delText>See</w:delText>
          </w:r>
          <w:r w:rsidR="00D745AC" w:rsidRPr="006475EE" w:rsidDel="00726EA4">
            <w:rPr>
              <w:rFonts w:ascii="Times New Roman" w:hAnsi="Times New Roman" w:cs="Times New Roman"/>
              <w:sz w:val="24"/>
              <w:szCs w:val="24"/>
            </w:rPr>
            <w:delText xml:space="preserve"> Therefore, Elizeu has suffered past persecution and is presumed to have a well - founded fear of future persecution. </w:delText>
          </w:r>
          <w:commentRangeEnd w:id="406"/>
          <w:r w:rsidR="00D745AC" w:rsidRPr="006475EE" w:rsidDel="00726EA4">
            <w:rPr>
              <w:rStyle w:val="CommentReference"/>
              <w:rFonts w:ascii="Times New Roman" w:eastAsia="Times New Roman" w:hAnsi="Times New Roman" w:cs="Times New Roman"/>
              <w:sz w:val="24"/>
              <w:szCs w:val="24"/>
              <w:rPrChange w:id="422" w:author="Kishahnica Rajendran" w:date="2019-12-02T09:06:00Z">
                <w:rPr>
                  <w:rStyle w:val="CommentReference"/>
                  <w:rFonts w:ascii="Times New Roman" w:eastAsia="Times New Roman" w:hAnsi="Times New Roman" w:cs="Times New Roman"/>
                </w:rPr>
              </w:rPrChange>
            </w:rPr>
            <w:commentReference w:id="406"/>
          </w:r>
        </w:del>
      </w:moveTo>
    </w:p>
    <w:moveToRangeEnd w:id="405"/>
    <w:p w14:paraId="277E7697" w14:textId="031ACDAE" w:rsidR="003E6606" w:rsidRDefault="003E6606">
      <w:pPr>
        <w:spacing w:line="480" w:lineRule="auto"/>
        <w:pPrChange w:id="423" w:author="Kishahnica Rajendran" w:date="2019-12-16T12:36:00Z">
          <w:pPr>
            <w:pStyle w:val="NoSpacing"/>
            <w:jc w:val="both"/>
          </w:pPr>
        </w:pPrChange>
      </w:pPr>
    </w:p>
    <w:p w14:paraId="39983D59" w14:textId="0B725351" w:rsidR="00E74121" w:rsidRDefault="00680525" w:rsidP="008E25D1">
      <w:pPr>
        <w:pStyle w:val="NoSpacing"/>
        <w:numPr>
          <w:ilvl w:val="0"/>
          <w:numId w:val="19"/>
        </w:numPr>
        <w:jc w:val="both"/>
        <w:rPr>
          <w:rFonts w:ascii="Times New Roman" w:hAnsi="Times New Roman" w:cs="Times New Roman"/>
          <w:b/>
          <w:sz w:val="24"/>
          <w:szCs w:val="24"/>
        </w:rPr>
      </w:pPr>
      <w:del w:id="424" w:author="Kishahnica Rajendran" w:date="2019-12-16T12:40:00Z">
        <w:r w:rsidRPr="00EB6FF4" w:rsidDel="00F26CCA">
          <w:rPr>
            <w:rFonts w:ascii="Times New Roman" w:hAnsi="Times New Roman" w:cs="Times New Roman"/>
            <w:b/>
            <w:sz w:val="24"/>
            <w:szCs w:val="24"/>
          </w:rPr>
          <w:delText xml:space="preserve">Elizeu </w:delText>
        </w:r>
      </w:del>
      <w:r w:rsidR="00341F61">
        <w:rPr>
          <w:rFonts w:ascii="Times New Roman" w:hAnsi="Times New Roman" w:cs="Times New Roman"/>
          <w:b/>
          <w:sz w:val="24"/>
          <w:szCs w:val="24"/>
        </w:rPr>
        <w:fldChar w:fldCharType="begin"/>
      </w:r>
      <w:r w:rsidR="00341F61">
        <w:rPr>
          <w:rFonts w:ascii="Times New Roman" w:hAnsi="Times New Roman" w:cs="Times New Roman"/>
          <w:b/>
          <w:sz w:val="24"/>
          <w:szCs w:val="24"/>
        </w:rPr>
        <w:instrText xml:space="preserve"> MERGEFIELD Client_First_Name </w:instrText>
      </w:r>
      <w:r w:rsidR="00341F61">
        <w:rPr>
          <w:rFonts w:ascii="Times New Roman" w:hAnsi="Times New Roman" w:cs="Times New Roman"/>
          <w:b/>
          <w:sz w:val="24"/>
          <w:szCs w:val="24"/>
        </w:rPr>
        <w:fldChar w:fldCharType="separate"/>
      </w:r>
      <w:r w:rsidR="00341F61">
        <w:rPr>
          <w:rFonts w:ascii="Times New Roman" w:hAnsi="Times New Roman" w:cs="Times New Roman"/>
          <w:b/>
          <w:noProof/>
          <w:sz w:val="24"/>
          <w:szCs w:val="24"/>
        </w:rPr>
        <w:t>«Client_First_Name»</w:t>
      </w:r>
      <w:r w:rsidR="00341F61">
        <w:rPr>
          <w:rFonts w:ascii="Times New Roman" w:hAnsi="Times New Roman" w:cs="Times New Roman"/>
          <w:b/>
          <w:sz w:val="24"/>
          <w:szCs w:val="24"/>
        </w:rPr>
        <w:fldChar w:fldCharType="end"/>
      </w:r>
      <w:r w:rsidR="00341F61">
        <w:rPr>
          <w:rFonts w:ascii="Times New Roman" w:hAnsi="Times New Roman" w:cs="Times New Roman"/>
          <w:b/>
          <w:sz w:val="24"/>
          <w:szCs w:val="24"/>
        </w:rPr>
        <w:t xml:space="preserve"> </w:t>
      </w:r>
      <w:r w:rsidRPr="00EB6FF4">
        <w:rPr>
          <w:rFonts w:ascii="Times New Roman" w:hAnsi="Times New Roman" w:cs="Times New Roman"/>
          <w:b/>
          <w:sz w:val="24"/>
          <w:szCs w:val="24"/>
        </w:rPr>
        <w:t xml:space="preserve">merits a favorable exercise of discretion </w:t>
      </w:r>
    </w:p>
    <w:p w14:paraId="2076458B" w14:textId="77777777" w:rsidR="00E74121" w:rsidRPr="00E74121" w:rsidRDefault="00E74121" w:rsidP="00E74121">
      <w:pPr>
        <w:pStyle w:val="NoSpacing"/>
        <w:ind w:left="1170"/>
        <w:jc w:val="both"/>
        <w:rPr>
          <w:rFonts w:ascii="Times New Roman" w:hAnsi="Times New Roman" w:cs="Times New Roman"/>
          <w:b/>
          <w:sz w:val="24"/>
          <w:szCs w:val="24"/>
        </w:rPr>
      </w:pPr>
    </w:p>
    <w:p w14:paraId="7456A089" w14:textId="7DDC4897" w:rsidR="00E74121" w:rsidRDefault="00C62215" w:rsidP="00E74121">
      <w:pPr>
        <w:widowControl w:val="0"/>
        <w:autoSpaceDE w:val="0"/>
        <w:autoSpaceDN w:val="0"/>
        <w:spacing w:line="480" w:lineRule="auto"/>
        <w:ind w:firstLine="720"/>
        <w:jc w:val="both"/>
        <w:rPr>
          <w:rFonts w:ascii="Times New Roman" w:hAnsi="Times New Roman" w:cs="Times New Roman"/>
          <w:sz w:val="24"/>
          <w:szCs w:val="24"/>
        </w:rPr>
      </w:pPr>
      <w:ins w:id="425" w:author="Ragini N. Shah" w:date="2019-11-18T14:56:00Z">
        <w:r>
          <w:rPr>
            <w:rFonts w:ascii="Times New Roman" w:hAnsi="Times New Roman" w:cs="Times New Roman"/>
            <w:sz w:val="24"/>
            <w:szCs w:val="24"/>
          </w:rPr>
          <w:t xml:space="preserve">In order to determine whether an applicant for asylum merits a </w:t>
        </w:r>
      </w:ins>
      <w:ins w:id="426" w:author="Ragini N. Shah" w:date="2019-11-18T14:57:00Z">
        <w:r>
          <w:rPr>
            <w:rFonts w:ascii="Times New Roman" w:hAnsi="Times New Roman" w:cs="Times New Roman"/>
            <w:sz w:val="24"/>
            <w:szCs w:val="24"/>
          </w:rPr>
          <w:t xml:space="preserve">discretionary </w:t>
        </w:r>
      </w:ins>
      <w:ins w:id="427" w:author="Ragini N. Shah" w:date="2019-11-18T14:56:00Z">
        <w:r>
          <w:rPr>
            <w:rFonts w:ascii="Times New Roman" w:hAnsi="Times New Roman" w:cs="Times New Roman"/>
            <w:sz w:val="24"/>
            <w:szCs w:val="24"/>
          </w:rPr>
          <w:t>grant</w:t>
        </w:r>
      </w:ins>
      <w:ins w:id="428" w:author="Ragini N. Shah" w:date="2019-11-25T16:53:00Z">
        <w:r w:rsidR="0059444A">
          <w:rPr>
            <w:rFonts w:ascii="Times New Roman" w:hAnsi="Times New Roman" w:cs="Times New Roman"/>
            <w:sz w:val="24"/>
            <w:szCs w:val="24"/>
          </w:rPr>
          <w:t xml:space="preserve"> of asylum</w:t>
        </w:r>
      </w:ins>
      <w:ins w:id="429" w:author="Ragini N. Shah" w:date="2019-11-18T14:56:00Z">
        <w:r>
          <w:rPr>
            <w:rFonts w:ascii="Times New Roman" w:hAnsi="Times New Roman" w:cs="Times New Roman"/>
            <w:sz w:val="24"/>
            <w:szCs w:val="24"/>
          </w:rPr>
          <w:t>, t</w:t>
        </w:r>
      </w:ins>
      <w:del w:id="430" w:author="Ragini N. Shah" w:date="2019-11-18T14:57:00Z">
        <w:r w:rsidR="00E74121" w:rsidRPr="00E74121" w:rsidDel="00C62215">
          <w:rPr>
            <w:rFonts w:ascii="Times New Roman" w:hAnsi="Times New Roman" w:cs="Times New Roman"/>
            <w:sz w:val="24"/>
            <w:szCs w:val="24"/>
          </w:rPr>
          <w:delText>T</w:delText>
        </w:r>
      </w:del>
      <w:r w:rsidR="00E74121" w:rsidRPr="00E74121">
        <w:rPr>
          <w:rFonts w:ascii="Times New Roman" w:hAnsi="Times New Roman" w:cs="Times New Roman"/>
          <w:sz w:val="24"/>
          <w:szCs w:val="24"/>
        </w:rPr>
        <w:t xml:space="preserve">he adjudicator should consider the totality of circumstances, weighing both favorable and adverse factors. </w:t>
      </w:r>
      <w:r w:rsidR="00E74121" w:rsidRPr="00E74121">
        <w:rPr>
          <w:rFonts w:ascii="Times New Roman" w:hAnsi="Times New Roman" w:cs="Times New Roman"/>
          <w:sz w:val="24"/>
          <w:szCs w:val="24"/>
          <w:u w:val="single"/>
        </w:rPr>
        <w:t>See</w:t>
      </w:r>
      <w:r w:rsidR="00E74121" w:rsidRPr="00E74121">
        <w:rPr>
          <w:rFonts w:ascii="Times New Roman" w:hAnsi="Times New Roman" w:cs="Times New Roman"/>
          <w:sz w:val="24"/>
          <w:szCs w:val="24"/>
        </w:rPr>
        <w:t xml:space="preserve"> </w:t>
      </w:r>
      <w:r w:rsidR="00E74121" w:rsidRPr="00E74121">
        <w:rPr>
          <w:rFonts w:ascii="Times New Roman" w:hAnsi="Times New Roman" w:cs="Times New Roman"/>
          <w:sz w:val="24"/>
          <w:szCs w:val="24"/>
          <w:u w:val="single"/>
        </w:rPr>
        <w:t>Matter of Pula</w:t>
      </w:r>
      <w:r w:rsidR="00E74121" w:rsidRPr="00E74121">
        <w:rPr>
          <w:rFonts w:ascii="Times New Roman" w:hAnsi="Times New Roman" w:cs="Times New Roman"/>
          <w:sz w:val="24"/>
          <w:szCs w:val="24"/>
        </w:rPr>
        <w:t>, 19 I&amp;N Dec. 467, 473-74 (BIA 1987) (superseded in part by statute on other grounds as stated in </w:t>
      </w:r>
      <w:proofErr w:type="spellStart"/>
      <w:r w:rsidR="00E74121" w:rsidRPr="00E74121">
        <w:rPr>
          <w:rFonts w:ascii="Times New Roman" w:hAnsi="Times New Roman" w:cs="Times New Roman"/>
          <w:sz w:val="24"/>
          <w:szCs w:val="24"/>
          <w:u w:val="single"/>
        </w:rPr>
        <w:t>Andriasian</w:t>
      </w:r>
      <w:proofErr w:type="spellEnd"/>
      <w:r w:rsidR="00E74121" w:rsidRPr="00E74121">
        <w:rPr>
          <w:rFonts w:ascii="Times New Roman" w:hAnsi="Times New Roman" w:cs="Times New Roman"/>
          <w:sz w:val="24"/>
          <w:szCs w:val="24"/>
          <w:u w:val="single"/>
        </w:rPr>
        <w:t xml:space="preserve"> v. I.N.S.</w:t>
      </w:r>
      <w:r w:rsidR="00E74121" w:rsidRPr="00E74121">
        <w:rPr>
          <w:rFonts w:ascii="Times New Roman" w:hAnsi="Times New Roman" w:cs="Times New Roman"/>
          <w:sz w:val="24"/>
          <w:szCs w:val="24"/>
        </w:rPr>
        <w:t xml:space="preserve">, 180 F.3d 1033, 1043–44 &amp; n. 17 (9th Cir.1999)) (“The danger of persecution will outweigh all but the most egregious adverse factors”). Factors to consider include: circumstances surrounding the applicant’s flight from her country of origin and general humanitarian considerations such as age, health, and family ties. </w:t>
      </w:r>
      <w:r w:rsidR="00E74121" w:rsidRPr="00E74121">
        <w:rPr>
          <w:rFonts w:ascii="Times New Roman" w:hAnsi="Times New Roman" w:cs="Times New Roman"/>
          <w:sz w:val="24"/>
          <w:szCs w:val="24"/>
          <w:u w:val="single"/>
        </w:rPr>
        <w:t>Id</w:t>
      </w:r>
      <w:r w:rsidR="00E74121" w:rsidRPr="00E74121">
        <w:rPr>
          <w:rFonts w:ascii="Times New Roman" w:hAnsi="Times New Roman" w:cs="Times New Roman"/>
          <w:sz w:val="24"/>
          <w:szCs w:val="24"/>
        </w:rPr>
        <w:t>.</w:t>
      </w:r>
      <w:ins w:id="431" w:author="Kishahnica Rajendran" w:date="2019-11-25T16:20:00Z">
        <w:r w:rsidR="00457F0F">
          <w:rPr>
            <w:rFonts w:ascii="Times New Roman" w:hAnsi="Times New Roman" w:cs="Times New Roman"/>
            <w:sz w:val="24"/>
            <w:szCs w:val="24"/>
          </w:rPr>
          <w:t xml:space="preserve"> </w:t>
        </w:r>
      </w:ins>
    </w:p>
    <w:p w14:paraId="3A59AD11" w14:textId="5B4613D9" w:rsidR="008B770F" w:rsidDel="0070575C" w:rsidRDefault="00544FB7" w:rsidP="00E74121">
      <w:pPr>
        <w:widowControl w:val="0"/>
        <w:autoSpaceDE w:val="0"/>
        <w:autoSpaceDN w:val="0"/>
        <w:spacing w:line="480" w:lineRule="auto"/>
        <w:ind w:firstLine="720"/>
        <w:jc w:val="both"/>
        <w:rPr>
          <w:del w:id="432" w:author="Kishahnica Rajendran" w:date="2019-11-25T14:50:00Z"/>
          <w:rFonts w:ascii="Times New Roman" w:hAnsi="Times New Roman" w:cs="Times New Roman"/>
          <w:sz w:val="24"/>
          <w:szCs w:val="24"/>
        </w:rPr>
      </w:pPr>
      <w:ins w:id="433" w:author="Kishahnica Rajendran" w:date="2019-12-02T09:12:00Z">
        <w:r>
          <w:rPr>
            <w:rFonts w:ascii="Times New Roman" w:hAnsi="Times New Roman" w:cs="Times New Roman"/>
            <w:sz w:val="24"/>
            <w:szCs w:val="24"/>
          </w:rPr>
          <w:t xml:space="preserve"> </w:t>
        </w:r>
      </w:ins>
      <w:del w:id="434" w:author="Kishahnica Rajendran" w:date="2019-11-25T14:50:00Z">
        <w:r w:rsidR="008B770F" w:rsidDel="0070575C">
          <w:rPr>
            <w:rFonts w:ascii="Times New Roman" w:hAnsi="Times New Roman" w:cs="Times New Roman"/>
            <w:sz w:val="24"/>
            <w:szCs w:val="24"/>
          </w:rPr>
          <w:delText>[insert that he isn’t religious yet]</w:delText>
        </w:r>
      </w:del>
    </w:p>
    <w:p w14:paraId="1D514469" w14:textId="77777777" w:rsidR="00E74121" w:rsidRDefault="00E74121" w:rsidP="00E74121">
      <w:pPr>
        <w:widowControl w:val="0"/>
        <w:autoSpaceDE w:val="0"/>
        <w:autoSpaceDN w:val="0"/>
        <w:spacing w:line="480" w:lineRule="auto"/>
        <w:jc w:val="both"/>
        <w:rPr>
          <w:rFonts w:ascii="Times New Roman" w:hAnsi="Times New Roman" w:cs="Times New Roman"/>
          <w:b/>
          <w:sz w:val="24"/>
          <w:szCs w:val="24"/>
        </w:rPr>
      </w:pPr>
      <w:r w:rsidRPr="00E74121">
        <w:rPr>
          <w:rFonts w:ascii="Times New Roman" w:hAnsi="Times New Roman" w:cs="Times New Roman"/>
          <w:b/>
          <w:sz w:val="24"/>
          <w:szCs w:val="24"/>
        </w:rPr>
        <w:t xml:space="preserve">CONCLUSION </w:t>
      </w:r>
    </w:p>
    <w:p w14:paraId="51BA44D0" w14:textId="7168FD69" w:rsidR="00E74121" w:rsidRDefault="00E74121" w:rsidP="00E74121">
      <w:pPr>
        <w:widowControl w:val="0"/>
        <w:autoSpaceDE w:val="0"/>
        <w:autoSpaceDN w:val="0"/>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foregoing reasons, </w:t>
      </w:r>
      <w:r w:rsidR="00341F61">
        <w:rPr>
          <w:rFonts w:ascii="Times New Roman" w:hAnsi="Times New Roman" w:cs="Times New Roman"/>
          <w:sz w:val="24"/>
          <w:szCs w:val="24"/>
        </w:rPr>
        <w:fldChar w:fldCharType="begin"/>
      </w:r>
      <w:r w:rsidR="00341F61">
        <w:rPr>
          <w:rFonts w:ascii="Times New Roman" w:hAnsi="Times New Roman" w:cs="Times New Roman"/>
          <w:sz w:val="24"/>
          <w:szCs w:val="24"/>
        </w:rPr>
        <w:instrText xml:space="preserve"> MERGEFIELD Client_First_Name </w:instrText>
      </w:r>
      <w:r w:rsidR="00341F61">
        <w:rPr>
          <w:rFonts w:ascii="Times New Roman" w:hAnsi="Times New Roman" w:cs="Times New Roman"/>
          <w:sz w:val="24"/>
          <w:szCs w:val="24"/>
        </w:rPr>
        <w:fldChar w:fldCharType="separate"/>
      </w:r>
      <w:r w:rsidR="00341F61">
        <w:rPr>
          <w:rFonts w:ascii="Times New Roman" w:hAnsi="Times New Roman" w:cs="Times New Roman"/>
          <w:noProof/>
          <w:sz w:val="24"/>
          <w:szCs w:val="24"/>
        </w:rPr>
        <w:t>«Client_First_Name»</w:t>
      </w:r>
      <w:r w:rsidR="00341F61">
        <w:rPr>
          <w:rFonts w:ascii="Times New Roman" w:hAnsi="Times New Roman" w:cs="Times New Roman"/>
          <w:sz w:val="24"/>
          <w:szCs w:val="24"/>
        </w:rPr>
        <w:fldChar w:fldCharType="end"/>
      </w:r>
      <w:r w:rsidR="00341F61">
        <w:rPr>
          <w:rFonts w:ascii="Times New Roman" w:hAnsi="Times New Roman" w:cs="Times New Roman"/>
          <w:sz w:val="24"/>
          <w:szCs w:val="24"/>
        </w:rPr>
        <w:t xml:space="preserve"> </w:t>
      </w:r>
      <w:r>
        <w:rPr>
          <w:rFonts w:ascii="Times New Roman" w:hAnsi="Times New Roman" w:cs="Times New Roman"/>
          <w:sz w:val="24"/>
          <w:szCs w:val="24"/>
        </w:rPr>
        <w:t xml:space="preserve">has established statutory eligibility for asylum. </w:t>
      </w:r>
    </w:p>
    <w:p w14:paraId="71EEC324" w14:textId="77777777" w:rsidR="00E74121" w:rsidRDefault="00E74121" w:rsidP="00E74121">
      <w:pPr>
        <w:pStyle w:val="NoSpacing"/>
        <w:rPr>
          <w:rFonts w:ascii="Times New Roman" w:hAnsi="Times New Roman" w:cs="Times New Roman"/>
          <w:sz w:val="24"/>
          <w:szCs w:val="24"/>
        </w:rPr>
      </w:pPr>
      <w:proofErr w:type="spellStart"/>
      <w:r w:rsidRPr="00E74121">
        <w:rPr>
          <w:rFonts w:ascii="Times New Roman" w:hAnsi="Times New Roman" w:cs="Times New Roman"/>
          <w:sz w:val="24"/>
          <w:szCs w:val="24"/>
        </w:rPr>
        <w:t>Repectfully</w:t>
      </w:r>
      <w:proofErr w:type="spellEnd"/>
      <w:r w:rsidRPr="00E74121">
        <w:rPr>
          <w:rFonts w:ascii="Times New Roman" w:hAnsi="Times New Roman" w:cs="Times New Roman"/>
          <w:sz w:val="24"/>
          <w:szCs w:val="24"/>
        </w:rPr>
        <w:t xml:space="preserve"> submitted, </w:t>
      </w:r>
    </w:p>
    <w:p w14:paraId="6FC12546" w14:textId="3778DF2E" w:rsidR="00E74121" w:rsidRDefault="00E74121" w:rsidP="00E74121">
      <w:pPr>
        <w:pStyle w:val="NoSpacing"/>
        <w:rPr>
          <w:rFonts w:ascii="Times New Roman" w:hAnsi="Times New Roman" w:cs="Times New Roman"/>
          <w:sz w:val="24"/>
          <w:szCs w:val="24"/>
        </w:rPr>
      </w:pPr>
      <w:del w:id="435" w:author="Kishahnica Rajendran" w:date="2019-12-16T12:38:00Z">
        <w:r w:rsidDel="00F26CCA">
          <w:rPr>
            <w:rFonts w:ascii="Times New Roman" w:hAnsi="Times New Roman" w:cs="Times New Roman"/>
            <w:sz w:val="24"/>
            <w:szCs w:val="24"/>
          </w:rPr>
          <w:delText xml:space="preserve">Elizeu Andrade Pimenta </w:delText>
        </w:r>
      </w:del>
      <w:r w:rsidR="00341F61">
        <w:rPr>
          <w:rFonts w:ascii="Times New Roman" w:hAnsi="Times New Roman" w:cs="Times New Roman"/>
          <w:sz w:val="24"/>
          <w:szCs w:val="24"/>
        </w:rPr>
        <w:fldChar w:fldCharType="begin"/>
      </w:r>
      <w:r w:rsidR="00341F61">
        <w:rPr>
          <w:rFonts w:ascii="Times New Roman" w:hAnsi="Times New Roman" w:cs="Times New Roman"/>
          <w:sz w:val="24"/>
          <w:szCs w:val="24"/>
        </w:rPr>
        <w:instrText xml:space="preserve"> MERGEFIELD Client_First_Name </w:instrText>
      </w:r>
      <w:r w:rsidR="00341F61">
        <w:rPr>
          <w:rFonts w:ascii="Times New Roman" w:hAnsi="Times New Roman" w:cs="Times New Roman"/>
          <w:sz w:val="24"/>
          <w:szCs w:val="24"/>
        </w:rPr>
        <w:fldChar w:fldCharType="separate"/>
      </w:r>
      <w:r w:rsidR="00341F61">
        <w:rPr>
          <w:rFonts w:ascii="Times New Roman" w:hAnsi="Times New Roman" w:cs="Times New Roman"/>
          <w:noProof/>
          <w:sz w:val="24"/>
          <w:szCs w:val="24"/>
        </w:rPr>
        <w:t>«Client_First_Name»</w:t>
      </w:r>
      <w:r w:rsidR="00341F61">
        <w:rPr>
          <w:rFonts w:ascii="Times New Roman" w:hAnsi="Times New Roman" w:cs="Times New Roman"/>
          <w:sz w:val="24"/>
          <w:szCs w:val="24"/>
        </w:rPr>
        <w:fldChar w:fldCharType="end"/>
      </w:r>
      <w:r w:rsidR="00341F61">
        <w:rPr>
          <w:rFonts w:ascii="Times New Roman" w:hAnsi="Times New Roman" w:cs="Times New Roman"/>
          <w:sz w:val="24"/>
          <w:szCs w:val="24"/>
        </w:rPr>
        <w:t xml:space="preserve"> </w:t>
      </w:r>
      <w:r w:rsidR="00341F61">
        <w:rPr>
          <w:rFonts w:ascii="Times New Roman" w:hAnsi="Times New Roman" w:cs="Times New Roman"/>
          <w:sz w:val="24"/>
          <w:szCs w:val="24"/>
        </w:rPr>
        <w:fldChar w:fldCharType="begin"/>
      </w:r>
      <w:r w:rsidR="00341F61">
        <w:rPr>
          <w:rFonts w:ascii="Times New Roman" w:hAnsi="Times New Roman" w:cs="Times New Roman"/>
          <w:sz w:val="24"/>
          <w:szCs w:val="24"/>
        </w:rPr>
        <w:instrText xml:space="preserve"> MERGEFIELD Client_Last_Name </w:instrText>
      </w:r>
      <w:r w:rsidR="00341F61">
        <w:rPr>
          <w:rFonts w:ascii="Times New Roman" w:hAnsi="Times New Roman" w:cs="Times New Roman"/>
          <w:sz w:val="24"/>
          <w:szCs w:val="24"/>
        </w:rPr>
        <w:fldChar w:fldCharType="separate"/>
      </w:r>
      <w:r w:rsidR="00341F61">
        <w:rPr>
          <w:rFonts w:ascii="Times New Roman" w:hAnsi="Times New Roman" w:cs="Times New Roman"/>
          <w:noProof/>
          <w:sz w:val="24"/>
          <w:szCs w:val="24"/>
        </w:rPr>
        <w:t>«Client_Last_Name»</w:t>
      </w:r>
      <w:r w:rsidR="00341F61">
        <w:rPr>
          <w:rFonts w:ascii="Times New Roman" w:hAnsi="Times New Roman" w:cs="Times New Roman"/>
          <w:sz w:val="24"/>
          <w:szCs w:val="24"/>
        </w:rPr>
        <w:fldChar w:fldCharType="end"/>
      </w:r>
    </w:p>
    <w:p w14:paraId="5FBFEF88" w14:textId="4C28EB3A" w:rsidR="00E74121" w:rsidRDefault="00E74121" w:rsidP="00E74121">
      <w:pPr>
        <w:pStyle w:val="NoSpacing"/>
        <w:rPr>
          <w:rFonts w:ascii="Times New Roman" w:hAnsi="Times New Roman" w:cs="Times New Roman"/>
          <w:sz w:val="24"/>
          <w:szCs w:val="24"/>
        </w:rPr>
      </w:pPr>
      <w:r>
        <w:rPr>
          <w:rFonts w:ascii="Times New Roman" w:hAnsi="Times New Roman" w:cs="Times New Roman"/>
          <w:sz w:val="24"/>
          <w:szCs w:val="24"/>
        </w:rPr>
        <w:t xml:space="preserve">By </w:t>
      </w:r>
      <w:r w:rsidR="00341F61">
        <w:rPr>
          <w:rFonts w:ascii="Times New Roman" w:hAnsi="Times New Roman" w:cs="Times New Roman"/>
          <w:sz w:val="24"/>
          <w:szCs w:val="24"/>
        </w:rPr>
        <w:fldChar w:fldCharType="begin"/>
      </w:r>
      <w:r w:rsidR="00341F61">
        <w:rPr>
          <w:rFonts w:ascii="Times New Roman" w:hAnsi="Times New Roman" w:cs="Times New Roman"/>
          <w:sz w:val="24"/>
          <w:szCs w:val="24"/>
        </w:rPr>
        <w:instrText xml:space="preserve"> MERGEFIELD Pronoun </w:instrText>
      </w:r>
      <w:r w:rsidR="00341F61">
        <w:rPr>
          <w:rFonts w:ascii="Times New Roman" w:hAnsi="Times New Roman" w:cs="Times New Roman"/>
          <w:sz w:val="24"/>
          <w:szCs w:val="24"/>
        </w:rPr>
        <w:fldChar w:fldCharType="separate"/>
      </w:r>
      <w:r w:rsidR="00341F61">
        <w:rPr>
          <w:rFonts w:ascii="Times New Roman" w:hAnsi="Times New Roman" w:cs="Times New Roman"/>
          <w:noProof/>
          <w:sz w:val="24"/>
          <w:szCs w:val="24"/>
        </w:rPr>
        <w:t>«Pronoun»</w:t>
      </w:r>
      <w:r w:rsidR="00341F61">
        <w:rPr>
          <w:rFonts w:ascii="Times New Roman" w:hAnsi="Times New Roman" w:cs="Times New Roman"/>
          <w:sz w:val="24"/>
          <w:szCs w:val="24"/>
        </w:rPr>
        <w:fldChar w:fldCharType="end"/>
      </w:r>
      <w:r w:rsidR="00341F61">
        <w:rPr>
          <w:rFonts w:ascii="Times New Roman" w:hAnsi="Times New Roman" w:cs="Times New Roman"/>
          <w:sz w:val="24"/>
          <w:szCs w:val="24"/>
        </w:rPr>
        <w:t xml:space="preserve"> </w:t>
      </w:r>
      <w:r>
        <w:rPr>
          <w:rFonts w:ascii="Times New Roman" w:hAnsi="Times New Roman" w:cs="Times New Roman"/>
          <w:sz w:val="24"/>
          <w:szCs w:val="24"/>
        </w:rPr>
        <w:t xml:space="preserve">attorneys, </w:t>
      </w:r>
    </w:p>
    <w:p w14:paraId="61550D0B" w14:textId="77777777" w:rsidR="00E74121" w:rsidRDefault="00E74121" w:rsidP="00E74121">
      <w:pPr>
        <w:pStyle w:val="NoSpacing"/>
        <w:rPr>
          <w:rFonts w:ascii="Times New Roman" w:hAnsi="Times New Roman" w:cs="Times New Roman"/>
          <w:sz w:val="24"/>
          <w:szCs w:val="24"/>
        </w:rPr>
      </w:pPr>
    </w:p>
    <w:p w14:paraId="16E25AA1" w14:textId="77777777" w:rsidR="00E74121" w:rsidRDefault="00E74121" w:rsidP="00E74121">
      <w:pPr>
        <w:pStyle w:val="NoSpacing"/>
        <w:rPr>
          <w:rFonts w:ascii="Times New Roman" w:hAnsi="Times New Roman" w:cs="Times New Roman"/>
          <w:sz w:val="24"/>
          <w:szCs w:val="24"/>
        </w:rPr>
      </w:pPr>
    </w:p>
    <w:p w14:paraId="04BBA118" w14:textId="77777777" w:rsidR="00E74121" w:rsidRDefault="00E74121" w:rsidP="00E74121">
      <w:pPr>
        <w:pStyle w:val="NoSpacing"/>
        <w:rPr>
          <w:rFonts w:ascii="Times New Roman" w:hAnsi="Times New Roman" w:cs="Times New Roman"/>
          <w:sz w:val="24"/>
          <w:szCs w:val="24"/>
        </w:rPr>
      </w:pPr>
    </w:p>
    <w:p w14:paraId="2D1FB796" w14:textId="77777777" w:rsidR="00E74121" w:rsidRDefault="00E74121" w:rsidP="00E74121">
      <w:pPr>
        <w:pStyle w:val="NoSpacing"/>
        <w:rPr>
          <w:rFonts w:ascii="Times New Roman" w:hAnsi="Times New Roman" w:cs="Times New Roman"/>
          <w:sz w:val="24"/>
          <w:szCs w:val="24"/>
        </w:rPr>
      </w:pPr>
    </w:p>
    <w:p w14:paraId="34D2D33A" w14:textId="77777777" w:rsidR="00E74121" w:rsidRDefault="00E74121" w:rsidP="00E74121">
      <w:pPr>
        <w:pStyle w:val="NoSpacing"/>
        <w:rPr>
          <w:rFonts w:ascii="Times New Roman" w:hAnsi="Times New Roman" w:cs="Times New Roman"/>
          <w:sz w:val="24"/>
          <w:szCs w:val="24"/>
        </w:rPr>
      </w:pPr>
      <w:r>
        <w:rPr>
          <w:rFonts w:ascii="Times New Roman" w:hAnsi="Times New Roman" w:cs="Times New Roman"/>
          <w:sz w:val="24"/>
          <w:szCs w:val="24"/>
        </w:rPr>
        <w:t>___________________________</w:t>
      </w:r>
    </w:p>
    <w:p w14:paraId="322399EE" w14:textId="220E49E2" w:rsidR="00E74121" w:rsidDel="00F26CCA" w:rsidRDefault="00341F61" w:rsidP="00E74121">
      <w:pPr>
        <w:pStyle w:val="NoSpacing"/>
        <w:rPr>
          <w:del w:id="436" w:author="Kishahnica Rajendran" w:date="2019-12-16T12:38:00Z"/>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Attorney_One </w:instrText>
      </w:r>
      <w:r>
        <w:rPr>
          <w:rFonts w:ascii="Times New Roman" w:hAnsi="Times New Roman" w:cs="Times New Roman"/>
          <w:sz w:val="24"/>
          <w:szCs w:val="24"/>
        </w:rPr>
        <w:fldChar w:fldCharType="separate"/>
      </w:r>
      <w:r>
        <w:rPr>
          <w:rFonts w:ascii="Times New Roman" w:hAnsi="Times New Roman" w:cs="Times New Roman"/>
          <w:noProof/>
          <w:sz w:val="24"/>
          <w:szCs w:val="24"/>
        </w:rPr>
        <w:t>«Attorney_One»</w:t>
      </w:r>
      <w:r>
        <w:rPr>
          <w:rFonts w:ascii="Times New Roman" w:hAnsi="Times New Roman" w:cs="Times New Roman"/>
          <w:sz w:val="24"/>
          <w:szCs w:val="24"/>
        </w:rPr>
        <w:fldChar w:fldCharType="end"/>
      </w:r>
      <w:del w:id="437" w:author="Kishahnica Rajendran" w:date="2019-12-16T12:38:00Z">
        <w:r w:rsidR="00E74121" w:rsidDel="00F26CCA">
          <w:rPr>
            <w:rFonts w:ascii="Times New Roman" w:hAnsi="Times New Roman" w:cs="Times New Roman"/>
            <w:sz w:val="24"/>
            <w:szCs w:val="24"/>
          </w:rPr>
          <w:delText>Student Attorney Practicing Under 8 C.F.R.</w:delText>
        </w:r>
        <w:r w:rsidR="00E74121" w:rsidRPr="00E74121" w:rsidDel="00F26CCA">
          <w:rPr>
            <w:rFonts w:ascii="Times New Roman" w:hAnsi="Times New Roman" w:cs="Times New Roman"/>
            <w:sz w:val="24"/>
            <w:szCs w:val="24"/>
          </w:rPr>
          <w:delText xml:space="preserve"> § 1292.3</w:delText>
        </w:r>
      </w:del>
    </w:p>
    <w:p w14:paraId="1AD4FACF" w14:textId="3AC331E5" w:rsidR="00E74121" w:rsidDel="00F26CCA" w:rsidRDefault="00E74121" w:rsidP="00E74121">
      <w:pPr>
        <w:pStyle w:val="NoSpacing"/>
        <w:rPr>
          <w:del w:id="438" w:author="Kishahnica Rajendran" w:date="2019-12-16T12:38:00Z"/>
          <w:rFonts w:ascii="Times New Roman" w:hAnsi="Times New Roman" w:cs="Times New Roman"/>
          <w:sz w:val="24"/>
          <w:szCs w:val="24"/>
        </w:rPr>
      </w:pPr>
      <w:del w:id="439" w:author="Kishahnica Rajendran" w:date="2019-12-16T12:38:00Z">
        <w:r w:rsidDel="00F26CCA">
          <w:rPr>
            <w:rFonts w:ascii="Times New Roman" w:hAnsi="Times New Roman" w:cs="Times New Roman"/>
            <w:sz w:val="24"/>
            <w:szCs w:val="24"/>
          </w:rPr>
          <w:delText xml:space="preserve">Suffolk University Law School Immigration Clinic </w:delText>
        </w:r>
      </w:del>
    </w:p>
    <w:p w14:paraId="77A68547" w14:textId="77777777" w:rsidR="00E74121" w:rsidRDefault="00E74121" w:rsidP="00E74121">
      <w:pPr>
        <w:pStyle w:val="NoSpacing"/>
        <w:rPr>
          <w:rFonts w:ascii="Times New Roman" w:hAnsi="Times New Roman" w:cs="Times New Roman"/>
          <w:sz w:val="24"/>
          <w:szCs w:val="24"/>
        </w:rPr>
      </w:pPr>
    </w:p>
    <w:p w14:paraId="4A53E9D5" w14:textId="77777777" w:rsidR="00E74121" w:rsidRDefault="00E74121" w:rsidP="00E74121">
      <w:pPr>
        <w:pStyle w:val="NoSpacing"/>
        <w:rPr>
          <w:rFonts w:ascii="Times New Roman" w:hAnsi="Times New Roman" w:cs="Times New Roman"/>
          <w:sz w:val="24"/>
          <w:szCs w:val="24"/>
        </w:rPr>
      </w:pPr>
    </w:p>
    <w:p w14:paraId="103E5FBB" w14:textId="77777777" w:rsidR="00E74121" w:rsidRDefault="00E74121" w:rsidP="00E74121">
      <w:pPr>
        <w:pStyle w:val="NoSpacing"/>
        <w:rPr>
          <w:rFonts w:ascii="Times New Roman" w:hAnsi="Times New Roman" w:cs="Times New Roman"/>
          <w:sz w:val="24"/>
          <w:szCs w:val="24"/>
        </w:rPr>
      </w:pPr>
    </w:p>
    <w:p w14:paraId="43EB4A1F" w14:textId="77777777" w:rsidR="00E74121" w:rsidRDefault="00E74121" w:rsidP="00E74121">
      <w:pPr>
        <w:pStyle w:val="NoSpacing"/>
        <w:rPr>
          <w:rFonts w:ascii="Times New Roman" w:hAnsi="Times New Roman" w:cs="Times New Roman"/>
          <w:sz w:val="24"/>
          <w:szCs w:val="24"/>
        </w:rPr>
      </w:pPr>
    </w:p>
    <w:p w14:paraId="34876227" w14:textId="77777777" w:rsidR="00E74121" w:rsidRDefault="00E74121" w:rsidP="00E74121">
      <w:pPr>
        <w:pStyle w:val="NoSpacing"/>
        <w:rPr>
          <w:rFonts w:ascii="Times New Roman" w:hAnsi="Times New Roman" w:cs="Times New Roman"/>
          <w:sz w:val="24"/>
          <w:szCs w:val="24"/>
        </w:rPr>
      </w:pPr>
      <w:r>
        <w:rPr>
          <w:rFonts w:ascii="Times New Roman" w:hAnsi="Times New Roman" w:cs="Times New Roman"/>
          <w:sz w:val="24"/>
          <w:szCs w:val="24"/>
        </w:rPr>
        <w:lastRenderedPageBreak/>
        <w:t>____________________________</w:t>
      </w:r>
    </w:p>
    <w:p w14:paraId="48CD324E" w14:textId="51798324" w:rsidR="00E74121" w:rsidDel="00F26CCA" w:rsidRDefault="00E74121" w:rsidP="00E74121">
      <w:pPr>
        <w:pStyle w:val="NoSpacing"/>
        <w:rPr>
          <w:del w:id="440" w:author="Kishahnica Rajendran" w:date="2019-12-16T12:39:00Z"/>
          <w:rFonts w:ascii="Times New Roman" w:hAnsi="Times New Roman" w:cs="Times New Roman"/>
          <w:sz w:val="24"/>
          <w:szCs w:val="24"/>
        </w:rPr>
      </w:pPr>
      <w:del w:id="441" w:author="Kishahnica Rajendran" w:date="2019-12-16T12:39:00Z">
        <w:r w:rsidDel="00F26CCA">
          <w:rPr>
            <w:rFonts w:ascii="Times New Roman" w:hAnsi="Times New Roman" w:cs="Times New Roman"/>
            <w:sz w:val="24"/>
            <w:szCs w:val="24"/>
          </w:rPr>
          <w:delText xml:space="preserve">Conor Cummins </w:delText>
        </w:r>
      </w:del>
    </w:p>
    <w:p w14:paraId="030FC6C3" w14:textId="33ABD2C6" w:rsidR="00E74121" w:rsidDel="00F26CCA" w:rsidRDefault="00E74121" w:rsidP="00E74121">
      <w:pPr>
        <w:pStyle w:val="NoSpacing"/>
        <w:rPr>
          <w:del w:id="442" w:author="Kishahnica Rajendran" w:date="2019-12-16T12:39:00Z"/>
          <w:rFonts w:ascii="Times New Roman" w:hAnsi="Times New Roman" w:cs="Times New Roman"/>
          <w:sz w:val="24"/>
          <w:szCs w:val="24"/>
        </w:rPr>
      </w:pPr>
      <w:del w:id="443" w:author="Kishahnica Rajendran" w:date="2019-12-16T12:39:00Z">
        <w:r w:rsidDel="00F26CCA">
          <w:rPr>
            <w:rFonts w:ascii="Times New Roman" w:hAnsi="Times New Roman" w:cs="Times New Roman"/>
            <w:sz w:val="24"/>
            <w:szCs w:val="24"/>
          </w:rPr>
          <w:delText xml:space="preserve">Student Attorney Practicing Under 8 C.F.R. </w:delText>
        </w:r>
        <w:r w:rsidRPr="00E74121" w:rsidDel="00F26CCA">
          <w:rPr>
            <w:rFonts w:ascii="Times New Roman" w:hAnsi="Times New Roman" w:cs="Times New Roman"/>
            <w:sz w:val="24"/>
            <w:szCs w:val="24"/>
          </w:rPr>
          <w:delText>§ 1292.3</w:delText>
        </w:r>
      </w:del>
    </w:p>
    <w:p w14:paraId="77F7D217" w14:textId="183B3B22" w:rsidR="00E74121" w:rsidRDefault="00341F61" w:rsidP="00E74121">
      <w:pPr>
        <w:pStyle w:val="NoSpacing"/>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MERGEFIELD Attorney_Two_ </w:instrText>
      </w:r>
      <w:r>
        <w:rPr>
          <w:rFonts w:ascii="Times New Roman" w:hAnsi="Times New Roman" w:cs="Times New Roman"/>
          <w:sz w:val="24"/>
          <w:szCs w:val="24"/>
        </w:rPr>
        <w:fldChar w:fldCharType="separate"/>
      </w:r>
      <w:r>
        <w:rPr>
          <w:rFonts w:ascii="Times New Roman" w:hAnsi="Times New Roman" w:cs="Times New Roman"/>
          <w:noProof/>
          <w:sz w:val="24"/>
          <w:szCs w:val="24"/>
        </w:rPr>
        <w:t>«Attorney_Two_»</w:t>
      </w:r>
      <w:r>
        <w:rPr>
          <w:rFonts w:ascii="Times New Roman" w:hAnsi="Times New Roman" w:cs="Times New Roman"/>
          <w:sz w:val="24"/>
          <w:szCs w:val="24"/>
        </w:rPr>
        <w:fldChar w:fldCharType="end"/>
      </w:r>
    </w:p>
    <w:p w14:paraId="7943B1C4" w14:textId="77777777" w:rsidR="00E74121" w:rsidDel="00F26CCA" w:rsidRDefault="00E74121" w:rsidP="00E74121">
      <w:pPr>
        <w:pStyle w:val="NoSpacing"/>
        <w:rPr>
          <w:del w:id="444" w:author="Kishahnica Rajendran" w:date="2019-12-16T12:39:00Z"/>
          <w:rFonts w:ascii="Times New Roman" w:hAnsi="Times New Roman" w:cs="Times New Roman"/>
          <w:sz w:val="24"/>
          <w:szCs w:val="24"/>
        </w:rPr>
      </w:pPr>
    </w:p>
    <w:p w14:paraId="35079E52" w14:textId="77777777" w:rsidR="00E74121" w:rsidDel="00F26CCA" w:rsidRDefault="00E74121" w:rsidP="00E74121">
      <w:pPr>
        <w:pStyle w:val="NoSpacing"/>
        <w:rPr>
          <w:del w:id="445" w:author="Kishahnica Rajendran" w:date="2019-12-16T12:39:00Z"/>
          <w:rFonts w:ascii="Times New Roman" w:hAnsi="Times New Roman" w:cs="Times New Roman"/>
          <w:sz w:val="24"/>
          <w:szCs w:val="24"/>
        </w:rPr>
      </w:pPr>
    </w:p>
    <w:p w14:paraId="00517BD8" w14:textId="77777777" w:rsidR="00E74121" w:rsidDel="00F26CCA" w:rsidRDefault="00E74121" w:rsidP="00E74121">
      <w:pPr>
        <w:pStyle w:val="NoSpacing"/>
        <w:rPr>
          <w:del w:id="446" w:author="Kishahnica Rajendran" w:date="2019-12-16T12:39:00Z"/>
          <w:rFonts w:ascii="Times New Roman" w:hAnsi="Times New Roman" w:cs="Times New Roman"/>
          <w:sz w:val="24"/>
          <w:szCs w:val="24"/>
        </w:rPr>
      </w:pPr>
    </w:p>
    <w:p w14:paraId="5108CEF5" w14:textId="64DABB1D" w:rsidR="00E74121" w:rsidDel="00F26CCA" w:rsidRDefault="00E74121" w:rsidP="00E74121">
      <w:pPr>
        <w:pStyle w:val="NoSpacing"/>
        <w:rPr>
          <w:del w:id="447" w:author="Kishahnica Rajendran" w:date="2019-12-16T12:39:00Z"/>
        </w:rPr>
      </w:pPr>
      <w:del w:id="448" w:author="Kishahnica Rajendran" w:date="2019-12-16T12:39:00Z">
        <w:r w:rsidDel="00F26CCA">
          <w:delText>_____________________________</w:delText>
        </w:r>
      </w:del>
    </w:p>
    <w:p w14:paraId="59F85D67" w14:textId="67E3B16C" w:rsidR="00E74121" w:rsidDel="00F26CCA" w:rsidRDefault="00E74121" w:rsidP="00E74121">
      <w:pPr>
        <w:pStyle w:val="NoSpacing"/>
        <w:rPr>
          <w:del w:id="449" w:author="Kishahnica Rajendran" w:date="2019-12-16T12:39:00Z"/>
          <w:rFonts w:ascii="Times New Roman" w:hAnsi="Times New Roman" w:cs="Times New Roman"/>
          <w:sz w:val="24"/>
          <w:szCs w:val="24"/>
        </w:rPr>
      </w:pPr>
      <w:del w:id="450" w:author="Kishahnica Rajendran" w:date="2019-12-16T12:39:00Z">
        <w:r w:rsidDel="00F26CCA">
          <w:rPr>
            <w:rFonts w:ascii="Times New Roman" w:hAnsi="Times New Roman" w:cs="Times New Roman"/>
            <w:sz w:val="24"/>
            <w:szCs w:val="24"/>
          </w:rPr>
          <w:delText xml:space="preserve">Ragini Shah </w:delText>
        </w:r>
      </w:del>
    </w:p>
    <w:p w14:paraId="28241CD3" w14:textId="0044F2FB" w:rsidR="00E74121" w:rsidDel="00F26CCA" w:rsidRDefault="00E74121" w:rsidP="00E74121">
      <w:pPr>
        <w:pStyle w:val="NoSpacing"/>
        <w:rPr>
          <w:del w:id="451" w:author="Kishahnica Rajendran" w:date="2019-12-16T12:39:00Z"/>
          <w:rFonts w:ascii="Times New Roman" w:hAnsi="Times New Roman" w:cs="Times New Roman"/>
          <w:sz w:val="24"/>
          <w:szCs w:val="24"/>
        </w:rPr>
      </w:pPr>
      <w:del w:id="452" w:author="Kishahnica Rajendran" w:date="2019-12-16T12:39:00Z">
        <w:r w:rsidDel="00F26CCA">
          <w:rPr>
            <w:rFonts w:ascii="Times New Roman" w:hAnsi="Times New Roman" w:cs="Times New Roman"/>
            <w:sz w:val="24"/>
            <w:szCs w:val="24"/>
          </w:rPr>
          <w:delText xml:space="preserve">Suffolk University Law School Immigration Clinic </w:delText>
        </w:r>
      </w:del>
    </w:p>
    <w:p w14:paraId="0C728D6B" w14:textId="77777777" w:rsidR="00E74121" w:rsidRDefault="00E74121" w:rsidP="00E74121">
      <w:pPr>
        <w:pStyle w:val="NoSpacing"/>
        <w:rPr>
          <w:rFonts w:ascii="Times New Roman" w:hAnsi="Times New Roman" w:cs="Times New Roman"/>
          <w:sz w:val="24"/>
          <w:szCs w:val="24"/>
        </w:rPr>
      </w:pPr>
    </w:p>
    <w:p w14:paraId="21A7EF48" w14:textId="77777777" w:rsidR="00E74121" w:rsidRDefault="00E74121" w:rsidP="00E74121">
      <w:pPr>
        <w:pStyle w:val="NoSpacing"/>
        <w:rPr>
          <w:rFonts w:ascii="Times New Roman" w:hAnsi="Times New Roman" w:cs="Times New Roman"/>
          <w:sz w:val="24"/>
          <w:szCs w:val="24"/>
        </w:rPr>
      </w:pPr>
    </w:p>
    <w:p w14:paraId="4293537B" w14:textId="79F341EF" w:rsidR="00E74121" w:rsidRPr="00E74121" w:rsidRDefault="00E74121" w:rsidP="00E74121">
      <w:pPr>
        <w:pStyle w:val="NoSpacing"/>
      </w:pPr>
      <w:r>
        <w:rPr>
          <w:rFonts w:ascii="Times New Roman" w:hAnsi="Times New Roman" w:cs="Times New Roman"/>
          <w:sz w:val="24"/>
          <w:szCs w:val="24"/>
        </w:rPr>
        <w:t xml:space="preserve">DATED: </w:t>
      </w:r>
      <w:r w:rsidR="00341F61">
        <w:rPr>
          <w:rFonts w:ascii="Times New Roman" w:hAnsi="Times New Roman" w:cs="Times New Roman"/>
          <w:sz w:val="24"/>
          <w:szCs w:val="24"/>
        </w:rPr>
        <w:fldChar w:fldCharType="begin"/>
      </w:r>
      <w:r w:rsidR="00341F61">
        <w:rPr>
          <w:rFonts w:ascii="Times New Roman" w:hAnsi="Times New Roman" w:cs="Times New Roman"/>
          <w:sz w:val="24"/>
          <w:szCs w:val="24"/>
        </w:rPr>
        <w:instrText xml:space="preserve"> MERGEFIELD DATE_ </w:instrText>
      </w:r>
      <w:r w:rsidR="00341F61">
        <w:rPr>
          <w:rFonts w:ascii="Times New Roman" w:hAnsi="Times New Roman" w:cs="Times New Roman"/>
          <w:sz w:val="24"/>
          <w:szCs w:val="24"/>
        </w:rPr>
        <w:fldChar w:fldCharType="separate"/>
      </w:r>
      <w:r w:rsidR="00341F61">
        <w:rPr>
          <w:rFonts w:ascii="Times New Roman" w:hAnsi="Times New Roman" w:cs="Times New Roman"/>
          <w:noProof/>
          <w:sz w:val="24"/>
          <w:szCs w:val="24"/>
        </w:rPr>
        <w:t>«DATE_»</w:t>
      </w:r>
      <w:r w:rsidR="00341F61">
        <w:rPr>
          <w:rFonts w:ascii="Times New Roman" w:hAnsi="Times New Roman" w:cs="Times New Roman"/>
          <w:sz w:val="24"/>
          <w:szCs w:val="24"/>
        </w:rPr>
        <w:fldChar w:fldCharType="end"/>
      </w:r>
      <w:del w:id="453" w:author="Kishahnica Rajendran" w:date="2019-12-16T12:39:00Z">
        <w:r w:rsidRPr="00E74121" w:rsidDel="00F26CCA">
          <w:rPr>
            <w:rFonts w:ascii="Times New Roman" w:hAnsi="Times New Roman" w:cs="Times New Roman"/>
            <w:sz w:val="24"/>
            <w:szCs w:val="24"/>
            <w:highlight w:val="yellow"/>
          </w:rPr>
          <w:delText>October 23, 2019</w:delText>
        </w:r>
        <w:r w:rsidDel="00F26CCA">
          <w:rPr>
            <w:rFonts w:ascii="Times New Roman" w:hAnsi="Times New Roman" w:cs="Times New Roman"/>
            <w:sz w:val="24"/>
            <w:szCs w:val="24"/>
          </w:rPr>
          <w:delText xml:space="preserve"> </w:delText>
        </w:r>
      </w:del>
      <w:r w:rsidRPr="00E74121">
        <w:br/>
      </w:r>
    </w:p>
    <w:p w14:paraId="28F6639C" w14:textId="77777777" w:rsidR="00E74121" w:rsidRPr="00EB6FF4" w:rsidRDefault="00E74121" w:rsidP="00E74121">
      <w:pPr>
        <w:pStyle w:val="NoSpacing"/>
        <w:jc w:val="both"/>
        <w:rPr>
          <w:rFonts w:ascii="Times New Roman" w:hAnsi="Times New Roman" w:cs="Times New Roman"/>
          <w:b/>
          <w:sz w:val="24"/>
          <w:szCs w:val="24"/>
        </w:rPr>
      </w:pPr>
    </w:p>
    <w:sectPr w:rsidR="00E74121" w:rsidRPr="00EB6FF4">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8" w:author="Ragini N. Shah" w:date="2019-11-18T14:02:00Z" w:initials="RNS">
    <w:p w14:paraId="44E64678" w14:textId="77777777" w:rsidR="009173E8" w:rsidRDefault="009173E8">
      <w:pPr>
        <w:pStyle w:val="CommentText"/>
      </w:pPr>
      <w:r>
        <w:rPr>
          <w:rStyle w:val="CommentReference"/>
        </w:rPr>
        <w:annotationRef/>
      </w:r>
      <w:r>
        <w:t xml:space="preserve">Refer here to the Receipt that we will eventually get.  I added a comment to the TOC that this should be Tab D. </w:t>
      </w:r>
    </w:p>
  </w:comment>
  <w:comment w:id="39" w:author="Kishahnica Rajendran" w:date="2019-11-25T07:00:00Z" w:initials="KR">
    <w:p w14:paraId="09FC6CA9" w14:textId="1751EB0E" w:rsidR="009173E8" w:rsidRDefault="009173E8">
      <w:pPr>
        <w:pStyle w:val="CommentText"/>
      </w:pPr>
      <w:r>
        <w:rPr>
          <w:rStyle w:val="CommentReference"/>
        </w:rPr>
        <w:annotationRef/>
      </w:r>
      <w:r>
        <w:t xml:space="preserve">Done </w:t>
      </w:r>
    </w:p>
  </w:comment>
  <w:comment w:id="64" w:author="Ragini N. Shah" w:date="2019-11-25T16:34:00Z" w:initials="RNS">
    <w:p w14:paraId="77BBECBF" w14:textId="73FFFB54" w:rsidR="009173E8" w:rsidRDefault="009173E8">
      <w:pPr>
        <w:pStyle w:val="CommentText"/>
      </w:pPr>
      <w:r>
        <w:rPr>
          <w:rStyle w:val="CommentReference"/>
        </w:rPr>
        <w:annotationRef/>
      </w:r>
      <w:r>
        <w:t xml:space="preserve">Fill in </w:t>
      </w:r>
    </w:p>
  </w:comment>
  <w:comment w:id="69" w:author="Ragini N. Shah" w:date="2019-11-25T16:36:00Z" w:initials="RNS">
    <w:p w14:paraId="1620E58F" w14:textId="3B8D74F8" w:rsidR="009173E8" w:rsidRDefault="009173E8">
      <w:pPr>
        <w:pStyle w:val="CommentText"/>
      </w:pPr>
      <w:r>
        <w:rPr>
          <w:rStyle w:val="CommentReference"/>
        </w:rPr>
        <w:annotationRef/>
      </w:r>
      <w:r>
        <w:t xml:space="preserve">Fill in and be sure to refer to Alexandre’s affidavit where relevant.  </w:t>
      </w:r>
    </w:p>
  </w:comment>
  <w:comment w:id="70" w:author="Kishahnica Rajendran" w:date="2019-12-01T17:47:00Z" w:initials="KR">
    <w:p w14:paraId="742BC308" w14:textId="4DE6119A" w:rsidR="009173E8" w:rsidRDefault="009173E8">
      <w:pPr>
        <w:pStyle w:val="CommentText"/>
      </w:pPr>
      <w:r>
        <w:rPr>
          <w:rStyle w:val="CommentReference"/>
        </w:rPr>
        <w:annotationRef/>
      </w:r>
    </w:p>
  </w:comment>
  <w:comment w:id="105" w:author="Ragini N. Shah" w:date="2019-11-18T14:20:00Z" w:initials="RNS">
    <w:p w14:paraId="5E3E816D" w14:textId="77777777" w:rsidR="009173E8" w:rsidRDefault="009173E8">
      <w:pPr>
        <w:pStyle w:val="CommentText"/>
      </w:pPr>
      <w:r>
        <w:rPr>
          <w:rStyle w:val="CommentReference"/>
        </w:rPr>
        <w:annotationRef/>
      </w:r>
      <w:r>
        <w:t xml:space="preserve">This is more of an objective fact, not a subjective one.  Take a look at Kate and Sam’s brief on subjectivity to see what case law says about what subjective fear looks like.  Then, you would want to quote EP’s affidavit where he actually expresses his fear.  </w:t>
      </w:r>
    </w:p>
  </w:comment>
  <w:comment w:id="145" w:author="Ragini N. Shah" w:date="2019-11-25T16:38:00Z" w:initials="RNS">
    <w:p w14:paraId="3E5FB9D1" w14:textId="070DA030" w:rsidR="009173E8" w:rsidRDefault="009173E8">
      <w:pPr>
        <w:pStyle w:val="CommentText"/>
      </w:pPr>
      <w:r>
        <w:rPr>
          <w:rStyle w:val="CommentReference"/>
        </w:rPr>
        <w:annotationRef/>
      </w:r>
      <w:r>
        <w:t xml:space="preserve">I would use a quote from the report here.  </w:t>
      </w:r>
    </w:p>
  </w:comment>
  <w:comment w:id="351" w:author="Ragini N. Shah" w:date="2019-11-18T14:43:00Z" w:initials="RNS">
    <w:p w14:paraId="6A0B233F" w14:textId="77777777" w:rsidR="009173E8" w:rsidRDefault="009173E8">
      <w:pPr>
        <w:pStyle w:val="CommentText"/>
      </w:pPr>
      <w:r>
        <w:rPr>
          <w:rStyle w:val="CommentReference"/>
        </w:rPr>
        <w:annotationRef/>
      </w:r>
      <w:r>
        <w:t xml:space="preserve">I think this should be more about how his views constitute “religion” since religion is the protected ground.  I would look at Gordon Mailman chapter on Refugees – 5 grounds – religion and the case in </w:t>
      </w:r>
      <w:r>
        <w:t xml:space="preserve">Kurzban’s on imputed religious belief. </w:t>
      </w:r>
    </w:p>
  </w:comment>
  <w:comment w:id="352" w:author="Kishahnica Rajendran" w:date="2019-11-25T15:31:00Z" w:initials="KR">
    <w:p w14:paraId="65293734" w14:textId="73CB02B3" w:rsidR="009173E8" w:rsidRDefault="009173E8">
      <w:pPr>
        <w:pStyle w:val="CommentText"/>
      </w:pPr>
      <w:r>
        <w:rPr>
          <w:rStyle w:val="CommentReference"/>
        </w:rPr>
        <w:annotationRef/>
      </w:r>
      <w:r>
        <w:t xml:space="preserve">I think we discussed using In re S-A- as case law for this section at the supervision meeting so I used that and didn’t discuss imputed religious belief. </w:t>
      </w:r>
    </w:p>
  </w:comment>
  <w:comment w:id="365" w:author="Ragini N. Shah" w:date="2019-11-25T16:47:00Z" w:initials="RNS">
    <w:p w14:paraId="3E6596AB" w14:textId="51B67473" w:rsidR="009173E8" w:rsidRDefault="009173E8">
      <w:pPr>
        <w:pStyle w:val="CommentText"/>
      </w:pPr>
      <w:r>
        <w:rPr>
          <w:rStyle w:val="CommentReference"/>
        </w:rPr>
        <w:annotationRef/>
      </w:r>
      <w:r>
        <w:t xml:space="preserve">Fill in.  </w:t>
      </w:r>
    </w:p>
  </w:comment>
  <w:comment w:id="367" w:author="Ragini N. Shah" w:date="2019-11-25T16:47:00Z" w:initials="RNS">
    <w:p w14:paraId="4F60A946" w14:textId="4A342269" w:rsidR="009173E8" w:rsidRDefault="009173E8">
      <w:pPr>
        <w:pStyle w:val="CommentText"/>
      </w:pPr>
      <w:r>
        <w:rPr>
          <w:rStyle w:val="CommentReference"/>
        </w:rPr>
        <w:annotationRef/>
      </w:r>
      <w:r>
        <w:t xml:space="preserve">Fill in.  </w:t>
      </w:r>
    </w:p>
  </w:comment>
  <w:comment w:id="391" w:author="Ragini N. Shah" w:date="2019-11-25T16:49:00Z" w:initials="RNS">
    <w:p w14:paraId="13132467" w14:textId="686975F4" w:rsidR="009173E8" w:rsidRDefault="009173E8">
      <w:pPr>
        <w:pStyle w:val="CommentText"/>
      </w:pPr>
      <w:r>
        <w:rPr>
          <w:rStyle w:val="CommentReference"/>
        </w:rPr>
        <w:annotationRef/>
      </w:r>
      <w:r>
        <w:t xml:space="preserve">Fill in.  </w:t>
      </w:r>
    </w:p>
  </w:comment>
  <w:comment w:id="398" w:author="Ragini N. Shah" w:date="2019-11-18T14:53:00Z" w:initials="RNS">
    <w:p w14:paraId="5C5FA7E3" w14:textId="77777777" w:rsidR="009173E8" w:rsidRDefault="009173E8">
      <w:pPr>
        <w:pStyle w:val="CommentText"/>
      </w:pPr>
      <w:r>
        <w:rPr>
          <w:rStyle w:val="CommentReference"/>
        </w:rPr>
        <w:annotationRef/>
      </w:r>
      <w:r>
        <w:t xml:space="preserve">I would use CCR to show that this is the case.  You will need some additional reports on this.  A brief google search resulted in this article online:  </w:t>
      </w:r>
      <w:hyperlink r:id="rId1" w:history="1">
        <w:r w:rsidRPr="00165128">
          <w:rPr>
            <w:rStyle w:val="Hyperlink"/>
          </w:rPr>
          <w:t>http://www.scielo.br/scielo.php?pid=S1413-81232016000300871&amp;script=sci_arttext&amp;tlng=en</w:t>
        </w:r>
      </w:hyperlink>
      <w:r>
        <w:t xml:space="preserve"> </w:t>
      </w:r>
    </w:p>
  </w:comment>
  <w:comment w:id="406" w:author="Ragini N. Shah" w:date="2019-11-18T14:41:00Z" w:initials="RNS">
    <w:p w14:paraId="47B51D97" w14:textId="77777777" w:rsidR="009173E8" w:rsidRDefault="009173E8" w:rsidP="00D745AC">
      <w:pPr>
        <w:pStyle w:val="CommentText"/>
      </w:pPr>
      <w:r>
        <w:rPr>
          <w:rStyle w:val="CommentReference"/>
        </w:rPr>
        <w:annotationRef/>
      </w:r>
      <w:r>
        <w:t xml:space="preserve">I would move this to the government unwilling/unable to control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E64678" w15:done="1"/>
  <w15:commentEx w15:paraId="09FC6CA9" w15:paraIdParent="44E64678" w15:done="1"/>
  <w15:commentEx w15:paraId="77BBECBF" w15:done="1"/>
  <w15:commentEx w15:paraId="1620E58F" w15:done="1"/>
  <w15:commentEx w15:paraId="742BC308" w15:paraIdParent="1620E58F" w15:done="1"/>
  <w15:commentEx w15:paraId="5E3E816D" w15:done="1"/>
  <w15:commentEx w15:paraId="3E5FB9D1" w15:done="1"/>
  <w15:commentEx w15:paraId="6A0B233F" w15:done="1"/>
  <w15:commentEx w15:paraId="65293734" w15:paraIdParent="6A0B233F" w15:done="1"/>
  <w15:commentEx w15:paraId="3E6596AB" w15:done="0"/>
  <w15:commentEx w15:paraId="4F60A946" w15:done="0"/>
  <w15:commentEx w15:paraId="13132467" w15:done="0"/>
  <w15:commentEx w15:paraId="5C5FA7E3" w15:done="1"/>
  <w15:commentEx w15:paraId="47B51D97"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E64678" w16cid:durableId="21A20D7D"/>
  <w16cid:commentId w16cid:paraId="09FC6CA9" w16cid:durableId="21A20D7E"/>
  <w16cid:commentId w16cid:paraId="77BBECBF" w16cid:durableId="21A20D7F"/>
  <w16cid:commentId w16cid:paraId="1620E58F" w16cid:durableId="21A20D80"/>
  <w16cid:commentId w16cid:paraId="742BC308" w16cid:durableId="21A20D81"/>
  <w16cid:commentId w16cid:paraId="5E3E816D" w16cid:durableId="21A20D82"/>
  <w16cid:commentId w16cid:paraId="3E5FB9D1" w16cid:durableId="21A20D83"/>
  <w16cid:commentId w16cid:paraId="6A0B233F" w16cid:durableId="21A20D84"/>
  <w16cid:commentId w16cid:paraId="65293734" w16cid:durableId="21A20D85"/>
  <w16cid:commentId w16cid:paraId="3E6596AB" w16cid:durableId="21A20D86"/>
  <w16cid:commentId w16cid:paraId="4F60A946" w16cid:durableId="21A20D87"/>
  <w16cid:commentId w16cid:paraId="13132467" w16cid:durableId="21A20D88"/>
  <w16cid:commentId w16cid:paraId="5C5FA7E3" w16cid:durableId="21A20D89"/>
  <w16cid:commentId w16cid:paraId="47B51D97" w16cid:durableId="21A20D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89654B" w14:textId="77777777" w:rsidR="00B920B3" w:rsidRDefault="00B920B3" w:rsidP="00387CEB">
      <w:pPr>
        <w:spacing w:after="0" w:line="240" w:lineRule="auto"/>
      </w:pPr>
      <w:r>
        <w:separator/>
      </w:r>
    </w:p>
  </w:endnote>
  <w:endnote w:type="continuationSeparator" w:id="0">
    <w:p w14:paraId="322D76DE" w14:textId="77777777" w:rsidR="00B920B3" w:rsidRDefault="00B920B3" w:rsidP="00387C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7091477"/>
      <w:docPartObj>
        <w:docPartGallery w:val="Page Numbers (Bottom of Page)"/>
        <w:docPartUnique/>
      </w:docPartObj>
    </w:sdtPr>
    <w:sdtEndPr>
      <w:rPr>
        <w:rFonts w:ascii="Times New Roman" w:hAnsi="Times New Roman" w:cs="Times New Roman"/>
        <w:noProof/>
        <w:sz w:val="24"/>
        <w:szCs w:val="24"/>
      </w:rPr>
    </w:sdtEndPr>
    <w:sdtContent>
      <w:p w14:paraId="7E75695C" w14:textId="5FCA1AAA" w:rsidR="009173E8" w:rsidRPr="0065727C" w:rsidRDefault="009173E8">
        <w:pPr>
          <w:pStyle w:val="Footer"/>
          <w:jc w:val="center"/>
          <w:rPr>
            <w:rFonts w:ascii="Times New Roman" w:hAnsi="Times New Roman" w:cs="Times New Roman"/>
            <w:sz w:val="24"/>
            <w:szCs w:val="24"/>
          </w:rPr>
        </w:pPr>
        <w:r w:rsidRPr="0065727C">
          <w:rPr>
            <w:rFonts w:ascii="Times New Roman" w:hAnsi="Times New Roman" w:cs="Times New Roman"/>
            <w:sz w:val="24"/>
            <w:szCs w:val="24"/>
          </w:rPr>
          <w:fldChar w:fldCharType="begin"/>
        </w:r>
        <w:r w:rsidRPr="0065727C">
          <w:rPr>
            <w:rFonts w:ascii="Times New Roman" w:hAnsi="Times New Roman" w:cs="Times New Roman"/>
            <w:sz w:val="24"/>
            <w:szCs w:val="24"/>
          </w:rPr>
          <w:instrText xml:space="preserve"> PAGE   \* MERGEFORMAT </w:instrText>
        </w:r>
        <w:r w:rsidRPr="0065727C">
          <w:rPr>
            <w:rFonts w:ascii="Times New Roman" w:hAnsi="Times New Roman" w:cs="Times New Roman"/>
            <w:sz w:val="24"/>
            <w:szCs w:val="24"/>
          </w:rPr>
          <w:fldChar w:fldCharType="separate"/>
        </w:r>
        <w:r>
          <w:rPr>
            <w:rFonts w:ascii="Times New Roman" w:hAnsi="Times New Roman" w:cs="Times New Roman"/>
            <w:noProof/>
            <w:sz w:val="24"/>
            <w:szCs w:val="24"/>
          </w:rPr>
          <w:t>9</w:t>
        </w:r>
        <w:r w:rsidRPr="0065727C">
          <w:rPr>
            <w:rFonts w:ascii="Times New Roman" w:hAnsi="Times New Roman" w:cs="Times New Roman"/>
            <w:noProof/>
            <w:sz w:val="24"/>
            <w:szCs w:val="24"/>
          </w:rPr>
          <w:fldChar w:fldCharType="end"/>
        </w:r>
      </w:p>
    </w:sdtContent>
  </w:sdt>
  <w:p w14:paraId="7957FD28" w14:textId="77777777" w:rsidR="009173E8" w:rsidRDefault="00917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1C157" w14:textId="77777777" w:rsidR="00B920B3" w:rsidRDefault="00B920B3" w:rsidP="00387CEB">
      <w:pPr>
        <w:spacing w:after="0" w:line="240" w:lineRule="auto"/>
      </w:pPr>
      <w:r>
        <w:separator/>
      </w:r>
    </w:p>
  </w:footnote>
  <w:footnote w:type="continuationSeparator" w:id="0">
    <w:p w14:paraId="6E6916BB" w14:textId="77777777" w:rsidR="00B920B3" w:rsidRDefault="00B920B3" w:rsidP="00387CEB">
      <w:pPr>
        <w:spacing w:after="0" w:line="240" w:lineRule="auto"/>
      </w:pPr>
      <w:r>
        <w:continuationSeparator/>
      </w:r>
    </w:p>
  </w:footnote>
  <w:footnote w:id="1">
    <w:p w14:paraId="034FF5D4" w14:textId="77777777" w:rsidR="009173E8" w:rsidRPr="00EA2EED" w:rsidRDefault="009173E8" w:rsidP="007C67EF">
      <w:pPr>
        <w:pStyle w:val="FootnoteText"/>
        <w:jc w:val="both"/>
        <w:rPr>
          <w:rFonts w:ascii="Times New Roman" w:hAnsi="Times New Roman" w:cs="Times New Roman"/>
        </w:rPr>
      </w:pPr>
      <w:r w:rsidRPr="00EA2EED">
        <w:rPr>
          <w:rStyle w:val="FootnoteReference"/>
          <w:rFonts w:ascii="Times New Roman" w:hAnsi="Times New Roman" w:cs="Times New Roman"/>
        </w:rPr>
        <w:footnoteRef/>
      </w:r>
      <w:r w:rsidRPr="00EA2EED">
        <w:rPr>
          <w:rFonts w:ascii="Times New Roman" w:hAnsi="Times New Roman" w:cs="Times New Roman"/>
        </w:rPr>
        <w:t xml:space="preserve"> </w:t>
      </w:r>
      <w:r w:rsidRPr="00EA2EED">
        <w:rPr>
          <w:rFonts w:ascii="Times New Roman" w:hAnsi="Times New Roman" w:cs="Times New Roman"/>
          <w:bCs/>
        </w:rPr>
        <w:t>8 U.S.C. § 1101(a)(42)(A) (defining “refugee” and listing the protected grounds as,</w:t>
      </w:r>
      <w:r w:rsidRPr="00EA2EED">
        <w:rPr>
          <w:rFonts w:ascii="Times New Roman" w:hAnsi="Times New Roman" w:cs="Times New Roman"/>
        </w:rPr>
        <w:t xml:space="preserve"> “race, religion, nationality, membership in a particular social group, or political opinion”).</w:t>
      </w:r>
    </w:p>
  </w:footnote>
  <w:footnote w:id="2">
    <w:p w14:paraId="2D966F01" w14:textId="77777777" w:rsidR="009173E8" w:rsidRPr="00EA2EED" w:rsidDel="00F26CCA" w:rsidRDefault="009173E8" w:rsidP="00605E0F">
      <w:pPr>
        <w:pStyle w:val="FootnoteText"/>
        <w:jc w:val="both"/>
        <w:rPr>
          <w:del w:id="264" w:author="Kishahnica Rajendran" w:date="2019-12-16T12:36:00Z"/>
        </w:rPr>
      </w:pPr>
      <w:del w:id="265" w:author="Kishahnica Rajendran" w:date="2019-12-16T12:36:00Z">
        <w:r w:rsidRPr="00EA2EED" w:rsidDel="00F26CCA">
          <w:rPr>
            <w:rStyle w:val="FootnoteReference"/>
            <w:rFonts w:ascii="Times New Roman" w:hAnsi="Times New Roman" w:cs="Times New Roman"/>
          </w:rPr>
          <w:footnoteRef/>
        </w:r>
        <w:r w:rsidRPr="00EA2EED" w:rsidDel="00F26CCA">
          <w:delText xml:space="preserve"> </w:delText>
        </w:r>
        <w:r w:rsidRPr="007D3CED" w:rsidDel="00F26CCA">
          <w:rPr>
            <w:rFonts w:ascii="Times New Roman" w:hAnsi="Times New Roman"/>
          </w:rPr>
          <w:delText>Although Attorney General</w:delText>
        </w:r>
        <w:r w:rsidDel="00F26CCA">
          <w:rPr>
            <w:rFonts w:ascii="Times New Roman" w:hAnsi="Times New Roman"/>
          </w:rPr>
          <w:delText xml:space="preserve"> Sessions in </w:delText>
        </w:r>
        <w:r w:rsidRPr="00CB02D3" w:rsidDel="00F26CCA">
          <w:rPr>
            <w:rFonts w:ascii="Times New Roman" w:hAnsi="Times New Roman"/>
            <w:u w:val="single"/>
          </w:rPr>
          <w:delText>Matter of A-B-</w:delText>
        </w:r>
        <w:r w:rsidDel="00F26CCA">
          <w:rPr>
            <w:rFonts w:ascii="Times New Roman" w:hAnsi="Times New Roman"/>
          </w:rPr>
          <w:delText xml:space="preserve">, 27 I&amp;N Dec. 316, 337 (A.G. 2018), </w:delText>
        </w:r>
        <w:r w:rsidRPr="007D3CED" w:rsidDel="00F26CCA">
          <w:rPr>
            <w:rFonts w:ascii="Times New Roman" w:hAnsi="Times New Roman"/>
          </w:rPr>
          <w:delText>noted that the Board has provided three elements to the persecution definition (1. nexus or “intent to target;” 2. severe harm; and 3. inflicted</w:delText>
        </w:r>
        <w:r w:rsidRPr="007D3CED" w:rsidDel="00F26CCA">
          <w:delText xml:space="preserve"> </w:delText>
        </w:r>
        <w:r w:rsidRPr="007D3CED" w:rsidDel="00F26CCA">
          <w:rPr>
            <w:rFonts w:ascii="Times New Roman" w:hAnsi="Times New Roman"/>
          </w:rPr>
          <w:delText xml:space="preserve">by the government or an entity that the government “was unable or unwilling to control”), this description refers to the requirements for establishing the “past persecution” that gives rise to a presumed </w:delText>
        </w:r>
        <w:r w:rsidDel="00F26CCA">
          <w:rPr>
            <w:rFonts w:ascii="Times New Roman" w:hAnsi="Times New Roman"/>
          </w:rPr>
          <w:delText>fear</w:delText>
        </w:r>
        <w:r w:rsidRPr="007D3CED" w:rsidDel="00F26CCA">
          <w:rPr>
            <w:rFonts w:ascii="Times New Roman" w:hAnsi="Times New Roman"/>
          </w:rPr>
          <w:delText xml:space="preserve"> of persecution</w:delText>
        </w:r>
        <w:r w:rsidDel="00F26CCA">
          <w:rPr>
            <w:rFonts w:ascii="Times New Roman" w:hAnsi="Times New Roman"/>
          </w:rPr>
          <w:delText xml:space="preserve"> in the future</w:delText>
        </w:r>
      </w:del>
      <w:ins w:id="266" w:author="Ragini N. Shah" w:date="2019-11-18T14:31:00Z">
        <w:del w:id="267" w:author="Kishahnica Rajendran" w:date="2019-12-16T12:36:00Z">
          <w:r w:rsidDel="00F26CCA">
            <w:rPr>
              <w:rFonts w:ascii="Times New Roman" w:hAnsi="Times New Roman"/>
            </w:rPr>
            <w:delText>actually refers to three separate elements required to prove a past persecution claim</w:delText>
          </w:r>
        </w:del>
      </w:ins>
      <w:del w:id="268" w:author="Kishahnica Rajendran" w:date="2019-12-16T12:36:00Z">
        <w:r w:rsidRPr="007D3CED" w:rsidDel="00F26CCA">
          <w:rPr>
            <w:rFonts w:ascii="Times New Roman" w:hAnsi="Times New Roman"/>
          </w:rPr>
          <w:delText xml:space="preserve">. 8 C.F.R. § 1208.13(b)(1). Establishing that the prior harm suffered constitutes persecution – i.e. is sufficiently severe – is a separate question from the “nexus” and “unable or unwilling to control” elements. </w:delText>
        </w:r>
        <w:r w:rsidRPr="005234EA" w:rsidDel="00F26CCA">
          <w:rPr>
            <w:rFonts w:ascii="Times New Roman" w:hAnsi="Times New Roman"/>
            <w:u w:val="single"/>
          </w:rPr>
          <w:delText>See</w:delText>
        </w:r>
        <w:r w:rsidRPr="007D3CED" w:rsidDel="00F26CCA">
          <w:rPr>
            <w:rFonts w:ascii="Times New Roman" w:hAnsi="Times New Roman"/>
          </w:rPr>
          <w:delText xml:space="preserve"> </w:delText>
        </w:r>
        <w:r w:rsidRPr="005234EA" w:rsidDel="00F26CCA">
          <w:rPr>
            <w:rFonts w:ascii="Times New Roman" w:hAnsi="Times New Roman"/>
            <w:u w:val="single"/>
          </w:rPr>
          <w:delText>e.g.</w:delText>
        </w:r>
        <w:r w:rsidDel="00F26CCA">
          <w:rPr>
            <w:rFonts w:ascii="Times New Roman" w:hAnsi="Times New Roman"/>
          </w:rPr>
          <w:delText xml:space="preserve">, </w:delText>
        </w:r>
        <w:r w:rsidRPr="005234EA" w:rsidDel="00F26CCA">
          <w:rPr>
            <w:rFonts w:ascii="Times New Roman" w:hAnsi="Times New Roman"/>
            <w:u w:val="single"/>
          </w:rPr>
          <w:delText xml:space="preserve">Matter of </w:delText>
        </w:r>
        <w:r w:rsidRPr="005234EA" w:rsidDel="00F26CCA">
          <w:rPr>
            <w:rFonts w:ascii="Times New Roman" w:hAnsi="Times New Roman"/>
            <w:iCs/>
            <w:u w:val="single"/>
          </w:rPr>
          <w:delText>M-E-V- G-</w:delText>
        </w:r>
        <w:r w:rsidDel="00F26CCA">
          <w:rPr>
            <w:rFonts w:ascii="Times New Roman" w:hAnsi="Times New Roman"/>
          </w:rPr>
          <w:delText xml:space="preserve">, 26 I&amp;N Dec. 227, </w:delText>
        </w:r>
        <w:r w:rsidRPr="007D3CED" w:rsidDel="00F26CCA">
          <w:rPr>
            <w:rFonts w:ascii="Times New Roman" w:hAnsi="Times New Roman"/>
          </w:rPr>
          <w:delText>242</w:delText>
        </w:r>
        <w:r w:rsidDel="00F26CCA">
          <w:rPr>
            <w:rFonts w:ascii="Times New Roman" w:hAnsi="Times New Roman"/>
          </w:rPr>
          <w:delText xml:space="preserve"> (BIA 2014); </w:delText>
        </w:r>
        <w:r w:rsidRPr="00166106" w:rsidDel="00F26CCA">
          <w:rPr>
            <w:rFonts w:ascii="Times New Roman" w:hAnsi="Times New Roman"/>
            <w:u w:val="single"/>
          </w:rPr>
          <w:delText>see</w:delText>
        </w:r>
        <w:r w:rsidDel="00F26CCA">
          <w:rPr>
            <w:rFonts w:ascii="Times New Roman" w:hAnsi="Times New Roman"/>
          </w:rPr>
          <w:delText xml:space="preserve"> </w:delText>
        </w:r>
        <w:r w:rsidRPr="00166106" w:rsidDel="00F26CCA">
          <w:rPr>
            <w:rFonts w:ascii="Times New Roman" w:hAnsi="Times New Roman"/>
            <w:u w:val="single"/>
          </w:rPr>
          <w:delText>also</w:delText>
        </w:r>
        <w:r w:rsidDel="00F26CCA">
          <w:rPr>
            <w:rFonts w:ascii="Times New Roman" w:hAnsi="Times New Roman"/>
          </w:rPr>
          <w:delText xml:space="preserve"> </w:delText>
        </w:r>
        <w:r w:rsidRPr="00166106" w:rsidDel="00F26CCA">
          <w:rPr>
            <w:rFonts w:ascii="Times New Roman" w:hAnsi="Times New Roman"/>
            <w:u w:val="single"/>
          </w:rPr>
          <w:delText>Martinez-Perez v. Sessions</w:delText>
        </w:r>
        <w:r w:rsidDel="00F26CCA">
          <w:rPr>
            <w:rFonts w:ascii="Times New Roman" w:hAnsi="Times New Roman"/>
          </w:rPr>
          <w:delText xml:space="preserve">, 897 F.3d 33, 40 (1st Cir. 2018) (demonstrating that even post </w:delText>
        </w:r>
        <w:r w:rsidRPr="00131C56" w:rsidDel="00F26CCA">
          <w:rPr>
            <w:rFonts w:ascii="Times New Roman" w:hAnsi="Times New Roman"/>
            <w:u w:val="single"/>
          </w:rPr>
          <w:delText>A-B-</w:delText>
        </w:r>
        <w:r w:rsidDel="00F26CCA">
          <w:rPr>
            <w:rFonts w:ascii="Times New Roman" w:hAnsi="Times New Roman"/>
          </w:rPr>
          <w:delText xml:space="preserve"> past persecution is a separate question not to be conflated with the other asylum elements). Thus, adjudicators should be careful not to conflate the elements of asylum when deciding whether Enid has suffered past persecution.</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54D45" w14:textId="77777777" w:rsidR="009173E8" w:rsidRDefault="009173E8">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D2B"/>
    <w:multiLevelType w:val="hybridMultilevel"/>
    <w:tmpl w:val="E0409C4A"/>
    <w:lvl w:ilvl="0" w:tplc="6ADAA01E">
      <w:start w:val="1"/>
      <w:numFmt w:val="decimal"/>
      <w:lvlText w:val="%1."/>
      <w:lvlJc w:val="left"/>
      <w:pPr>
        <w:ind w:left="1170" w:hanging="360"/>
      </w:pPr>
      <w:rPr>
        <w:rFonts w:hint="default"/>
        <w:b/>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6232400"/>
    <w:multiLevelType w:val="hybridMultilevel"/>
    <w:tmpl w:val="9F1A17E8"/>
    <w:lvl w:ilvl="0" w:tplc="A3A8D9F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5322C1"/>
    <w:multiLevelType w:val="hybridMultilevel"/>
    <w:tmpl w:val="169CBAFA"/>
    <w:lvl w:ilvl="0" w:tplc="05FA9F9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C722B"/>
    <w:multiLevelType w:val="hybridMultilevel"/>
    <w:tmpl w:val="8E6409C8"/>
    <w:lvl w:ilvl="0" w:tplc="7A00CD90">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15:restartNumberingAfterBreak="0">
    <w:nsid w:val="250F749C"/>
    <w:multiLevelType w:val="hybridMultilevel"/>
    <w:tmpl w:val="5862084A"/>
    <w:lvl w:ilvl="0" w:tplc="45F2A3F8">
      <w:start w:val="1"/>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68D64350">
      <w:start w:val="2"/>
      <w:numFmt w:val="lowerRoman"/>
      <w:lvlText w:val="%3."/>
      <w:lvlJc w:val="left"/>
      <w:pPr>
        <w:ind w:left="3780" w:hanging="720"/>
      </w:pPr>
      <w:rPr>
        <w:rFonts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8F33F70"/>
    <w:multiLevelType w:val="hybridMultilevel"/>
    <w:tmpl w:val="0A56D85C"/>
    <w:lvl w:ilvl="0" w:tplc="0409001B">
      <w:start w:val="1"/>
      <w:numFmt w:val="lowerRoman"/>
      <w:lvlText w:val="%1."/>
      <w:lvlJc w:val="righ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30597EA9"/>
    <w:multiLevelType w:val="hybridMultilevel"/>
    <w:tmpl w:val="7740303E"/>
    <w:lvl w:ilvl="0" w:tplc="882EB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27BED"/>
    <w:multiLevelType w:val="hybridMultilevel"/>
    <w:tmpl w:val="5650D740"/>
    <w:lvl w:ilvl="0" w:tplc="D018C50E">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332A0816"/>
    <w:multiLevelType w:val="hybridMultilevel"/>
    <w:tmpl w:val="E6F84568"/>
    <w:lvl w:ilvl="0" w:tplc="A9C09C38">
      <w:start w:val="1"/>
      <w:numFmt w:val="decimal"/>
      <w:lvlText w:val="%1."/>
      <w:lvlJc w:val="left"/>
      <w:pPr>
        <w:ind w:left="1170" w:hanging="360"/>
      </w:pPr>
      <w:rPr>
        <w:rFonts w:hint="default"/>
      </w:rPr>
    </w:lvl>
    <w:lvl w:ilvl="1" w:tplc="0409001B">
      <w:start w:val="1"/>
      <w:numFmt w:val="lowerRoman"/>
      <w:lvlText w:val="%2."/>
      <w:lvlJc w:val="right"/>
      <w:pPr>
        <w:ind w:left="1890" w:hanging="360"/>
      </w:pPr>
    </w:lvl>
    <w:lvl w:ilvl="2" w:tplc="0409001B">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 w15:restartNumberingAfterBreak="0">
    <w:nsid w:val="341706BD"/>
    <w:multiLevelType w:val="hybridMultilevel"/>
    <w:tmpl w:val="C80649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EE639A"/>
    <w:multiLevelType w:val="multilevel"/>
    <w:tmpl w:val="5862084A"/>
    <w:lvl w:ilvl="0">
      <w:start w:val="1"/>
      <w:numFmt w:val="upperRoman"/>
      <w:lvlText w:val="%1."/>
      <w:lvlJc w:val="left"/>
      <w:pPr>
        <w:ind w:left="2160" w:hanging="720"/>
      </w:pPr>
      <w:rPr>
        <w:rFonts w:hint="default"/>
      </w:rPr>
    </w:lvl>
    <w:lvl w:ilvl="1">
      <w:start w:val="1"/>
      <w:numFmt w:val="lowerLetter"/>
      <w:lvlText w:val="%2."/>
      <w:lvlJc w:val="left"/>
      <w:pPr>
        <w:ind w:left="2520" w:hanging="360"/>
      </w:pPr>
    </w:lvl>
    <w:lvl w:ilvl="2">
      <w:start w:val="2"/>
      <w:numFmt w:val="lowerRoman"/>
      <w:lvlText w:val="%3."/>
      <w:lvlJc w:val="left"/>
      <w:pPr>
        <w:ind w:left="3780" w:hanging="720"/>
      </w:pPr>
      <w:rPr>
        <w:rFonts w:hint="default"/>
      </w:r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1" w15:restartNumberingAfterBreak="0">
    <w:nsid w:val="5DA01ADF"/>
    <w:multiLevelType w:val="hybridMultilevel"/>
    <w:tmpl w:val="E028F682"/>
    <w:lvl w:ilvl="0" w:tplc="6D6AF0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0531C90"/>
    <w:multiLevelType w:val="hybridMultilevel"/>
    <w:tmpl w:val="741CE95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2975C2"/>
    <w:multiLevelType w:val="hybridMultilevel"/>
    <w:tmpl w:val="8EA27DD0"/>
    <w:lvl w:ilvl="0" w:tplc="A66E71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7F188E"/>
    <w:multiLevelType w:val="hybridMultilevel"/>
    <w:tmpl w:val="EAEC22AA"/>
    <w:lvl w:ilvl="0" w:tplc="4CBC1BB8">
      <w:start w:val="9"/>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67D0747F"/>
    <w:multiLevelType w:val="hybridMultilevel"/>
    <w:tmpl w:val="C0B8ED1C"/>
    <w:lvl w:ilvl="0" w:tplc="E0547D1A">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AEC2548"/>
    <w:multiLevelType w:val="hybridMultilevel"/>
    <w:tmpl w:val="8D3EFF64"/>
    <w:lvl w:ilvl="0" w:tplc="5B1CB61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F7A6201"/>
    <w:multiLevelType w:val="hybridMultilevel"/>
    <w:tmpl w:val="6E8E9CAC"/>
    <w:lvl w:ilvl="0" w:tplc="7D9EB842">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77B53628"/>
    <w:multiLevelType w:val="hybridMultilevel"/>
    <w:tmpl w:val="C172EC1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7C3D06C5"/>
    <w:multiLevelType w:val="hybridMultilevel"/>
    <w:tmpl w:val="35BCBF00"/>
    <w:lvl w:ilvl="0" w:tplc="99F24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CC90298"/>
    <w:multiLevelType w:val="hybridMultilevel"/>
    <w:tmpl w:val="C4BAAFAE"/>
    <w:lvl w:ilvl="0" w:tplc="9B74279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E0256D2"/>
    <w:multiLevelType w:val="hybridMultilevel"/>
    <w:tmpl w:val="3446CFAE"/>
    <w:lvl w:ilvl="0" w:tplc="F0BE369A">
      <w:start w:val="9"/>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3"/>
  </w:num>
  <w:num w:numId="2">
    <w:abstractNumId w:val="16"/>
  </w:num>
  <w:num w:numId="3">
    <w:abstractNumId w:val="7"/>
  </w:num>
  <w:num w:numId="4">
    <w:abstractNumId w:val="8"/>
  </w:num>
  <w:num w:numId="5">
    <w:abstractNumId w:val="5"/>
  </w:num>
  <w:num w:numId="6">
    <w:abstractNumId w:val="18"/>
  </w:num>
  <w:num w:numId="7">
    <w:abstractNumId w:val="1"/>
  </w:num>
  <w:num w:numId="8">
    <w:abstractNumId w:val="11"/>
  </w:num>
  <w:num w:numId="9">
    <w:abstractNumId w:val="6"/>
  </w:num>
  <w:num w:numId="10">
    <w:abstractNumId w:val="0"/>
  </w:num>
  <w:num w:numId="11">
    <w:abstractNumId w:val="17"/>
  </w:num>
  <w:num w:numId="12">
    <w:abstractNumId w:val="19"/>
  </w:num>
  <w:num w:numId="13">
    <w:abstractNumId w:val="20"/>
  </w:num>
  <w:num w:numId="14">
    <w:abstractNumId w:val="4"/>
  </w:num>
  <w:num w:numId="15">
    <w:abstractNumId w:val="21"/>
  </w:num>
  <w:num w:numId="16">
    <w:abstractNumId w:val="15"/>
  </w:num>
  <w:num w:numId="17">
    <w:abstractNumId w:val="14"/>
  </w:num>
  <w:num w:numId="18">
    <w:abstractNumId w:val="10"/>
  </w:num>
  <w:num w:numId="19">
    <w:abstractNumId w:val="9"/>
  </w:num>
  <w:num w:numId="20">
    <w:abstractNumId w:val="2"/>
  </w:num>
  <w:num w:numId="21">
    <w:abstractNumId w:val="12"/>
  </w:num>
  <w:num w:numId="2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ishahnica Rajendran">
    <w15:presenceInfo w15:providerId="AD" w15:userId="S-1-5-21-1214440339-2111687655-725345543-139331"/>
  </w15:person>
  <w15:person w15:author="Ragini N. Shah">
    <w15:presenceInfo w15:providerId="AD" w15:userId="S-1-5-21-1214440339-2111687655-725345543-8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1F6"/>
    <w:rsid w:val="000051F6"/>
    <w:rsid w:val="00007C48"/>
    <w:rsid w:val="00012A4F"/>
    <w:rsid w:val="00042F54"/>
    <w:rsid w:val="00053722"/>
    <w:rsid w:val="00081314"/>
    <w:rsid w:val="000B0CA2"/>
    <w:rsid w:val="000B48B9"/>
    <w:rsid w:val="000D3782"/>
    <w:rsid w:val="0011015D"/>
    <w:rsid w:val="001116F6"/>
    <w:rsid w:val="001A000B"/>
    <w:rsid w:val="001B3975"/>
    <w:rsid w:val="001D29E3"/>
    <w:rsid w:val="001F58DF"/>
    <w:rsid w:val="002164F7"/>
    <w:rsid w:val="002463CC"/>
    <w:rsid w:val="002842DB"/>
    <w:rsid w:val="00291487"/>
    <w:rsid w:val="002B3558"/>
    <w:rsid w:val="002C51CF"/>
    <w:rsid w:val="002C662D"/>
    <w:rsid w:val="002D0533"/>
    <w:rsid w:val="002E71C3"/>
    <w:rsid w:val="002F1D8F"/>
    <w:rsid w:val="002F2324"/>
    <w:rsid w:val="00313EC9"/>
    <w:rsid w:val="00341F61"/>
    <w:rsid w:val="00372603"/>
    <w:rsid w:val="00387CEB"/>
    <w:rsid w:val="003E6606"/>
    <w:rsid w:val="00414322"/>
    <w:rsid w:val="0044632A"/>
    <w:rsid w:val="00451169"/>
    <w:rsid w:val="00451C34"/>
    <w:rsid w:val="004537A5"/>
    <w:rsid w:val="00453B1D"/>
    <w:rsid w:val="00457F0F"/>
    <w:rsid w:val="0046544F"/>
    <w:rsid w:val="00471E09"/>
    <w:rsid w:val="00484161"/>
    <w:rsid w:val="0049728B"/>
    <w:rsid w:val="004A64A5"/>
    <w:rsid w:val="004C42DD"/>
    <w:rsid w:val="00523257"/>
    <w:rsid w:val="0053082A"/>
    <w:rsid w:val="0053527A"/>
    <w:rsid w:val="00544FB7"/>
    <w:rsid w:val="00583F60"/>
    <w:rsid w:val="0059444A"/>
    <w:rsid w:val="005B0406"/>
    <w:rsid w:val="005B6B5F"/>
    <w:rsid w:val="00605E0F"/>
    <w:rsid w:val="00623607"/>
    <w:rsid w:val="006475EE"/>
    <w:rsid w:val="0065727C"/>
    <w:rsid w:val="00666FCE"/>
    <w:rsid w:val="006719F9"/>
    <w:rsid w:val="00680525"/>
    <w:rsid w:val="00695353"/>
    <w:rsid w:val="00697D2F"/>
    <w:rsid w:val="006C0B52"/>
    <w:rsid w:val="006C5376"/>
    <w:rsid w:val="006E149B"/>
    <w:rsid w:val="0070575C"/>
    <w:rsid w:val="00726EA4"/>
    <w:rsid w:val="00775436"/>
    <w:rsid w:val="007835B8"/>
    <w:rsid w:val="00792DCA"/>
    <w:rsid w:val="007B169A"/>
    <w:rsid w:val="007C67EF"/>
    <w:rsid w:val="007D556B"/>
    <w:rsid w:val="007E54D4"/>
    <w:rsid w:val="007F5B20"/>
    <w:rsid w:val="00864E33"/>
    <w:rsid w:val="008764C0"/>
    <w:rsid w:val="008B770F"/>
    <w:rsid w:val="008E25D1"/>
    <w:rsid w:val="008F1CFC"/>
    <w:rsid w:val="009046F6"/>
    <w:rsid w:val="009173E8"/>
    <w:rsid w:val="00943908"/>
    <w:rsid w:val="009729B9"/>
    <w:rsid w:val="009B418E"/>
    <w:rsid w:val="009D4AA0"/>
    <w:rsid w:val="00A243E1"/>
    <w:rsid w:val="00A34EB9"/>
    <w:rsid w:val="00A42D30"/>
    <w:rsid w:val="00A43093"/>
    <w:rsid w:val="00A54573"/>
    <w:rsid w:val="00A739E4"/>
    <w:rsid w:val="00A95DDF"/>
    <w:rsid w:val="00AA65B5"/>
    <w:rsid w:val="00B26BDA"/>
    <w:rsid w:val="00B442DF"/>
    <w:rsid w:val="00B63A00"/>
    <w:rsid w:val="00B74F2F"/>
    <w:rsid w:val="00B858A2"/>
    <w:rsid w:val="00B920B3"/>
    <w:rsid w:val="00BC25CB"/>
    <w:rsid w:val="00C027E3"/>
    <w:rsid w:val="00C1052E"/>
    <w:rsid w:val="00C62215"/>
    <w:rsid w:val="00CA5434"/>
    <w:rsid w:val="00CA732F"/>
    <w:rsid w:val="00CE34FF"/>
    <w:rsid w:val="00CE54F0"/>
    <w:rsid w:val="00D21ECF"/>
    <w:rsid w:val="00D34BC6"/>
    <w:rsid w:val="00D440A8"/>
    <w:rsid w:val="00D50806"/>
    <w:rsid w:val="00D70E38"/>
    <w:rsid w:val="00D745AC"/>
    <w:rsid w:val="00DA0E3C"/>
    <w:rsid w:val="00DB0F12"/>
    <w:rsid w:val="00DC1956"/>
    <w:rsid w:val="00DC28E0"/>
    <w:rsid w:val="00DC6C05"/>
    <w:rsid w:val="00DD2DAD"/>
    <w:rsid w:val="00DD385B"/>
    <w:rsid w:val="00DE4974"/>
    <w:rsid w:val="00E278F3"/>
    <w:rsid w:val="00E479CF"/>
    <w:rsid w:val="00E74121"/>
    <w:rsid w:val="00E75B2A"/>
    <w:rsid w:val="00E85599"/>
    <w:rsid w:val="00E91C6E"/>
    <w:rsid w:val="00EA2EED"/>
    <w:rsid w:val="00EB6FF4"/>
    <w:rsid w:val="00EC0EB1"/>
    <w:rsid w:val="00EF6CED"/>
    <w:rsid w:val="00F26CCA"/>
    <w:rsid w:val="00F35BC5"/>
    <w:rsid w:val="00F5292A"/>
    <w:rsid w:val="00F8234A"/>
    <w:rsid w:val="00FA2CA2"/>
    <w:rsid w:val="00FF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8A6F9"/>
  <w15:chartTrackingRefBased/>
  <w15:docId w15:val="{D8EAA647-1D1F-475E-9021-435262317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6B5F"/>
    <w:pPr>
      <w:spacing w:after="0" w:line="240" w:lineRule="auto"/>
    </w:pPr>
  </w:style>
  <w:style w:type="paragraph" w:styleId="ListParagraph">
    <w:name w:val="List Paragraph"/>
    <w:basedOn w:val="Normal"/>
    <w:uiPriority w:val="34"/>
    <w:qFormat/>
    <w:rsid w:val="00A42D30"/>
    <w:pPr>
      <w:ind w:left="720"/>
      <w:contextualSpacing/>
    </w:pPr>
  </w:style>
  <w:style w:type="paragraph" w:styleId="FootnoteText">
    <w:name w:val="footnote text"/>
    <w:basedOn w:val="Normal"/>
    <w:link w:val="FootnoteTextChar"/>
    <w:uiPriority w:val="99"/>
    <w:semiHidden/>
    <w:unhideWhenUsed/>
    <w:rsid w:val="00387CE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7CEB"/>
    <w:rPr>
      <w:sz w:val="20"/>
      <w:szCs w:val="20"/>
    </w:rPr>
  </w:style>
  <w:style w:type="character" w:styleId="FootnoteReference">
    <w:name w:val="footnote reference"/>
    <w:uiPriority w:val="99"/>
    <w:unhideWhenUsed/>
    <w:rsid w:val="00387CEB"/>
    <w:rPr>
      <w:vertAlign w:val="superscript"/>
    </w:rPr>
  </w:style>
  <w:style w:type="paragraph" w:styleId="Header">
    <w:name w:val="header"/>
    <w:basedOn w:val="Normal"/>
    <w:link w:val="HeaderChar"/>
    <w:uiPriority w:val="99"/>
    <w:unhideWhenUsed/>
    <w:rsid w:val="00657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27C"/>
  </w:style>
  <w:style w:type="paragraph" w:styleId="Footer">
    <w:name w:val="footer"/>
    <w:basedOn w:val="Normal"/>
    <w:link w:val="FooterChar"/>
    <w:uiPriority w:val="99"/>
    <w:unhideWhenUsed/>
    <w:rsid w:val="00657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27C"/>
  </w:style>
  <w:style w:type="character" w:customStyle="1" w:styleId="documentbody">
    <w:name w:val="documentbody"/>
    <w:rsid w:val="00EA2EED"/>
  </w:style>
  <w:style w:type="paragraph" w:styleId="CommentText">
    <w:name w:val="annotation text"/>
    <w:basedOn w:val="Normal"/>
    <w:link w:val="CommentTextChar"/>
    <w:uiPriority w:val="99"/>
    <w:semiHidden/>
    <w:rsid w:val="00E74121"/>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74121"/>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CA5434"/>
    <w:rPr>
      <w:sz w:val="16"/>
      <w:szCs w:val="16"/>
    </w:rPr>
  </w:style>
  <w:style w:type="paragraph" w:styleId="CommentSubject">
    <w:name w:val="annotation subject"/>
    <w:basedOn w:val="CommentText"/>
    <w:next w:val="CommentText"/>
    <w:link w:val="CommentSubjectChar"/>
    <w:uiPriority w:val="99"/>
    <w:semiHidden/>
    <w:unhideWhenUsed/>
    <w:rsid w:val="00CA5434"/>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A543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A54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434"/>
    <w:rPr>
      <w:rFonts w:ascii="Segoe UI" w:hAnsi="Segoe UI" w:cs="Segoe UI"/>
      <w:sz w:val="18"/>
      <w:szCs w:val="18"/>
    </w:rPr>
  </w:style>
  <w:style w:type="character" w:styleId="Hyperlink">
    <w:name w:val="Hyperlink"/>
    <w:basedOn w:val="DefaultParagraphFont"/>
    <w:uiPriority w:val="99"/>
    <w:unhideWhenUsed/>
    <w:rsid w:val="00C62215"/>
    <w:rPr>
      <w:color w:val="0563C1" w:themeColor="hyperlink"/>
      <w:u w:val="single"/>
    </w:rPr>
  </w:style>
  <w:style w:type="paragraph" w:styleId="Revision">
    <w:name w:val="Revision"/>
    <w:hidden/>
    <w:uiPriority w:val="99"/>
    <w:semiHidden/>
    <w:rsid w:val="00B858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scielo.br/scielo.php?pid=S1413-81232016000300871&amp;script=sci_arttext&amp;tlng=e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7162E-3446-104F-A4A3-A0E252293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4507</Words>
  <Characters>25690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Suffolk University</Company>
  <LinksUpToDate>false</LinksUpToDate>
  <CharactersWithSpaces>30137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Kishahnica Rajendran</dc:creator>
  <cp:keywords/>
  <dc:description/>
  <cp:lastModifiedBy>Microsoft Office User</cp:lastModifiedBy>
  <cp:revision>2</cp:revision>
  <dcterms:created xsi:type="dcterms:W3CDTF">2019-12-17T00:57:00Z</dcterms:created>
  <dcterms:modified xsi:type="dcterms:W3CDTF">2019-12-17T00:57:00Z</dcterms:modified>
</cp:coreProperties>
</file>